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BDF" w:rsidRDefault="00BC2BDF" w:rsidP="00926C29">
      <w:pPr>
        <w:spacing w:line="480" w:lineRule="auto"/>
        <w:jc w:val="center"/>
      </w:pPr>
    </w:p>
    <w:p w:rsidR="00DD1914" w:rsidRPr="0032781D" w:rsidRDefault="00926C29" w:rsidP="00926C29">
      <w:pPr>
        <w:spacing w:line="480" w:lineRule="auto"/>
        <w:jc w:val="center"/>
      </w:pPr>
      <w:r>
        <w:t>DEVELOPMENT OF A WEB</w:t>
      </w:r>
      <w:r w:rsidR="00221115">
        <w:t xml:space="preserve">-BASED LEARNING RESOURCE </w:t>
      </w:r>
      <w:del w:id="0" w:author="Aeon Joshua Siobal" w:date="2017-09-14T00:14:00Z">
        <w:r>
          <w:delText>SYSTEM</w:delText>
        </w:r>
      </w:del>
      <w:ins w:id="1" w:author="Aeon Joshua Siobal" w:date="2017-09-14T00:14:00Z">
        <w:r w:rsidR="00221115">
          <w:t>PLATFORM</w:t>
        </w:r>
      </w:ins>
      <w:r>
        <w:t xml:space="preserve"> FOR TECHN</w:t>
      </w:r>
      <w:r w:rsidR="00221115">
        <w:t xml:space="preserve">OLOGICAL UNIVERSITY OF THE </w:t>
      </w:r>
      <w:del w:id="2" w:author="Aeon Joshua Siobal" w:date="2017-09-14T00:14:00Z">
        <w:r>
          <w:delText>PHILLIPINES</w:delText>
        </w:r>
      </w:del>
      <w:ins w:id="3" w:author="Aeon Joshua Siobal" w:date="2017-09-14T00:14:00Z">
        <w:r w:rsidR="00221115">
          <w:t>PHIL</w:t>
        </w:r>
        <w:r>
          <w:t>I</w:t>
        </w:r>
        <w:r w:rsidR="00221115">
          <w:t>P</w:t>
        </w:r>
        <w:r>
          <w:t>PINES</w:t>
        </w:r>
      </w:ins>
      <w:r>
        <w:t>-MANILA</w:t>
      </w:r>
    </w:p>
    <w:p w:rsidR="00926C29" w:rsidRDefault="00926C29" w:rsidP="0032781D">
      <w:pPr>
        <w:spacing w:line="480" w:lineRule="auto"/>
        <w:jc w:val="center"/>
      </w:pPr>
    </w:p>
    <w:p w:rsidR="00926C29" w:rsidRDefault="00926C29" w:rsidP="00926C29">
      <w:pPr>
        <w:spacing w:line="480" w:lineRule="auto"/>
        <w:jc w:val="center"/>
      </w:pPr>
    </w:p>
    <w:p w:rsidR="00926C29" w:rsidRDefault="00926C29" w:rsidP="00926C29">
      <w:pPr>
        <w:spacing w:line="480" w:lineRule="auto"/>
        <w:jc w:val="center"/>
      </w:pPr>
    </w:p>
    <w:p w:rsidR="00926C29" w:rsidRPr="0032781D" w:rsidRDefault="00926C29" w:rsidP="00926C29">
      <w:pPr>
        <w:spacing w:line="480" w:lineRule="auto"/>
        <w:jc w:val="center"/>
      </w:pPr>
      <w:r>
        <w:t>LEFRAM MIL L. BARBUENA</w:t>
      </w:r>
    </w:p>
    <w:p w:rsidR="00926C29" w:rsidRPr="0032781D" w:rsidRDefault="00926C29" w:rsidP="00926C29">
      <w:pPr>
        <w:spacing w:line="480" w:lineRule="auto"/>
        <w:jc w:val="center"/>
      </w:pPr>
      <w:r>
        <w:t>MIKE BRYAN M. MARTINEZ</w:t>
      </w:r>
    </w:p>
    <w:p w:rsidR="00926C29" w:rsidRPr="0032781D" w:rsidRDefault="00926C29" w:rsidP="00926C29">
      <w:pPr>
        <w:spacing w:line="480" w:lineRule="auto"/>
        <w:jc w:val="center"/>
      </w:pPr>
      <w:r w:rsidRPr="0032781D">
        <w:t>AEON JOSHUA S.</w:t>
      </w:r>
      <w:r>
        <w:t xml:space="preserve"> SIOBAL</w:t>
      </w:r>
    </w:p>
    <w:p w:rsidR="00926C29" w:rsidRDefault="00926C29" w:rsidP="0032781D">
      <w:pPr>
        <w:spacing w:line="480" w:lineRule="auto"/>
        <w:jc w:val="center"/>
      </w:pPr>
    </w:p>
    <w:p w:rsidR="00926C29" w:rsidRDefault="00926C29" w:rsidP="0032781D">
      <w:pPr>
        <w:spacing w:line="480" w:lineRule="auto"/>
        <w:jc w:val="center"/>
      </w:pPr>
    </w:p>
    <w:p w:rsidR="00926C29" w:rsidRDefault="00926C29" w:rsidP="0032781D">
      <w:pPr>
        <w:spacing w:line="480" w:lineRule="auto"/>
        <w:jc w:val="center"/>
      </w:pPr>
    </w:p>
    <w:p w:rsidR="00926C29" w:rsidRDefault="00926C29" w:rsidP="00926C29">
      <w:pPr>
        <w:jc w:val="center"/>
      </w:pPr>
    </w:p>
    <w:p w:rsidR="00926C29" w:rsidRDefault="00926C29" w:rsidP="00BC2BDF">
      <w:pPr>
        <w:spacing w:line="276" w:lineRule="auto"/>
        <w:jc w:val="center"/>
      </w:pPr>
      <w:r>
        <w:t>A Thesis</w:t>
      </w:r>
      <w:r w:rsidR="007D0BA3">
        <w:rPr>
          <w:lang w:val="id-ID"/>
        </w:rPr>
        <w:t xml:space="preserve"> Proposal</w:t>
      </w:r>
      <w:r>
        <w:t xml:space="preserve"> Presented to the</w:t>
      </w:r>
    </w:p>
    <w:p w:rsidR="00926C29" w:rsidRDefault="00926C29" w:rsidP="00BC2BDF">
      <w:pPr>
        <w:spacing w:line="276" w:lineRule="auto"/>
        <w:jc w:val="center"/>
      </w:pPr>
      <w:r>
        <w:t>Faculty of the College of Science</w:t>
      </w:r>
    </w:p>
    <w:p w:rsidR="00926C29" w:rsidRDefault="00926C29" w:rsidP="00BC2BDF">
      <w:pPr>
        <w:spacing w:line="276" w:lineRule="auto"/>
        <w:jc w:val="center"/>
      </w:pPr>
      <w:r>
        <w:t>Technological University of the Philippines</w:t>
      </w:r>
    </w:p>
    <w:p w:rsidR="00926C29" w:rsidRDefault="00926C29" w:rsidP="00BC2BDF">
      <w:pPr>
        <w:spacing w:line="276" w:lineRule="auto"/>
        <w:jc w:val="center"/>
      </w:pPr>
      <w:r>
        <w:t>Manila</w:t>
      </w:r>
    </w:p>
    <w:p w:rsidR="00926C29" w:rsidRDefault="00926C29" w:rsidP="00926C29">
      <w:pPr>
        <w:jc w:val="center"/>
      </w:pPr>
    </w:p>
    <w:p w:rsidR="00926C29" w:rsidRDefault="00926C29" w:rsidP="00926C29">
      <w:pPr>
        <w:jc w:val="center"/>
      </w:pPr>
    </w:p>
    <w:p w:rsidR="00926C29" w:rsidRDefault="00926C29" w:rsidP="00926C29">
      <w:pPr>
        <w:jc w:val="center"/>
      </w:pPr>
    </w:p>
    <w:p w:rsidR="00926C29" w:rsidRDefault="00926C29" w:rsidP="00926C29">
      <w:pPr>
        <w:jc w:val="center"/>
      </w:pPr>
    </w:p>
    <w:p w:rsidR="00926C29" w:rsidRDefault="00926C29" w:rsidP="00926C29">
      <w:pPr>
        <w:jc w:val="center"/>
      </w:pPr>
    </w:p>
    <w:p w:rsidR="00926C29" w:rsidRDefault="00926C29" w:rsidP="00926C29">
      <w:pPr>
        <w:jc w:val="center"/>
      </w:pPr>
      <w:r>
        <w:t>In Partial Fulfillment of the</w:t>
      </w:r>
      <w:r>
        <w:br/>
        <w:t>Requirements for the Degree</w:t>
      </w:r>
      <w:r>
        <w:br/>
        <w:t>Bachelor of Science in Information Technology</w:t>
      </w:r>
    </w:p>
    <w:p w:rsidR="00926C29" w:rsidRDefault="00926C29" w:rsidP="0032781D">
      <w:pPr>
        <w:spacing w:line="480" w:lineRule="auto"/>
        <w:jc w:val="center"/>
      </w:pPr>
    </w:p>
    <w:p w:rsidR="00926C29" w:rsidRDefault="00926C29" w:rsidP="0032781D">
      <w:pPr>
        <w:spacing w:line="480" w:lineRule="auto"/>
        <w:jc w:val="center"/>
      </w:pPr>
    </w:p>
    <w:p w:rsidR="00926C29" w:rsidRDefault="00926C29" w:rsidP="0032781D">
      <w:pPr>
        <w:spacing w:line="480" w:lineRule="auto"/>
        <w:jc w:val="center"/>
      </w:pPr>
    </w:p>
    <w:p w:rsidR="00DD1914" w:rsidRDefault="00926C29" w:rsidP="002F4A8A">
      <w:pPr>
        <w:spacing w:line="480" w:lineRule="auto"/>
        <w:jc w:val="center"/>
      </w:pPr>
      <w:r>
        <w:t>September 2017</w:t>
      </w:r>
    </w:p>
    <w:p w:rsidR="00BC2BDF" w:rsidRPr="00A304DD" w:rsidRDefault="00A304DD" w:rsidP="002F4A8A">
      <w:pPr>
        <w:spacing w:line="480" w:lineRule="auto"/>
        <w:jc w:val="center"/>
        <w:rPr>
          <w:b/>
          <w:vertAlign w:val="subscript"/>
        </w:rPr>
      </w:pPr>
      <w:r>
        <w:softHyphen/>
      </w:r>
      <w:r>
        <w:softHyphen/>
      </w:r>
      <w:r>
        <w:softHyphen/>
      </w:r>
      <w:r>
        <w:softHyphen/>
      </w:r>
      <w:r>
        <w:softHyphen/>
      </w:r>
      <w:r>
        <w:softHyphen/>
      </w:r>
      <w:r>
        <w:softHyphen/>
      </w:r>
    </w:p>
    <w:p w:rsidR="00DA5D46" w:rsidRDefault="00DA5D46" w:rsidP="00DA5D46">
      <w:pPr>
        <w:spacing w:line="360" w:lineRule="auto"/>
        <w:jc w:val="center"/>
        <w:rPr>
          <w:b/>
        </w:rPr>
      </w:pPr>
      <w:r>
        <w:rPr>
          <w:b/>
        </w:rPr>
        <w:lastRenderedPageBreak/>
        <w:t>TABLE OF CONTENTS</w:t>
      </w:r>
    </w:p>
    <w:p w:rsidR="00DA5D46" w:rsidRDefault="00DA5D46" w:rsidP="00DF708F">
      <w:pPr>
        <w:spacing w:line="360" w:lineRule="auto"/>
        <w:jc w:val="right"/>
        <w:rPr>
          <w:b/>
        </w:rPr>
      </w:pPr>
      <w:r>
        <w:rPr>
          <w:b/>
        </w:rPr>
        <w:t>Page</w:t>
      </w:r>
    </w:p>
    <w:p w:rsidR="00DA5D46" w:rsidRPr="00DF708F" w:rsidRDefault="00DA5D46" w:rsidP="00BC2BDF">
      <w:pPr>
        <w:spacing w:line="480" w:lineRule="auto"/>
        <w:jc w:val="both"/>
      </w:pPr>
      <w:r w:rsidRPr="00DF708F">
        <w:t>Title Page</w:t>
      </w:r>
      <w:r w:rsidR="00BC2BDF">
        <w:tab/>
      </w:r>
      <w:r w:rsidR="00BC2BDF">
        <w:tab/>
      </w:r>
      <w:r w:rsidR="00BC2BDF">
        <w:tab/>
      </w:r>
      <w:r w:rsidR="00BC2BDF">
        <w:tab/>
      </w:r>
      <w:r w:rsidR="00BC2BDF">
        <w:tab/>
      </w:r>
      <w:r w:rsidR="00BC2BDF">
        <w:tab/>
      </w:r>
      <w:r w:rsidR="00BC2BDF">
        <w:tab/>
      </w:r>
      <w:r w:rsidR="00BC2BDF">
        <w:tab/>
      </w:r>
      <w:r w:rsidR="00BC2BDF">
        <w:tab/>
      </w:r>
      <w:r w:rsidR="00BC2BDF">
        <w:tab/>
        <w:t xml:space="preserve">      </w:t>
      </w:r>
      <w:r w:rsidR="00BC2BDF" w:rsidRPr="00D70E8C">
        <w:t xml:space="preserve">   </w:t>
      </w:r>
      <w:r w:rsidRPr="00D70E8C">
        <w:t>1</w:t>
      </w:r>
    </w:p>
    <w:p w:rsidR="00DF708F" w:rsidRPr="00DF708F" w:rsidRDefault="00DA5D46" w:rsidP="00BC2BDF">
      <w:pPr>
        <w:spacing w:line="480" w:lineRule="auto"/>
        <w:jc w:val="both"/>
      </w:pPr>
      <w:r w:rsidRPr="00DF708F">
        <w:t>Table of Contents</w:t>
      </w:r>
      <w:r w:rsidR="00BC2BDF">
        <w:tab/>
      </w:r>
      <w:r w:rsidR="00BC2BDF">
        <w:tab/>
      </w:r>
      <w:r w:rsidR="00BC2BDF">
        <w:tab/>
      </w:r>
      <w:r w:rsidR="00BC2BDF">
        <w:tab/>
      </w:r>
      <w:r w:rsidR="00BC2BDF">
        <w:tab/>
      </w:r>
      <w:r w:rsidR="00BC2BDF">
        <w:tab/>
      </w:r>
      <w:r w:rsidR="00BC2BDF">
        <w:tab/>
      </w:r>
      <w:r w:rsidR="00BC2BDF">
        <w:tab/>
      </w:r>
      <w:r w:rsidR="00BC2BDF">
        <w:tab/>
        <w:t xml:space="preserve">         </w:t>
      </w:r>
      <w:r w:rsidR="00102A68" w:rsidRPr="00DF708F">
        <w:t>2</w:t>
      </w:r>
    </w:p>
    <w:p w:rsidR="00DF708F" w:rsidRPr="00DF708F" w:rsidRDefault="00DA5D46" w:rsidP="00BC2BDF">
      <w:pPr>
        <w:spacing w:line="480" w:lineRule="auto"/>
        <w:jc w:val="both"/>
      </w:pPr>
      <w:r w:rsidRPr="00DF708F">
        <w:t>List of Tables</w:t>
      </w:r>
      <w:r w:rsidR="00BC2BDF">
        <w:tab/>
      </w:r>
      <w:r w:rsidR="00BC2BDF">
        <w:tab/>
      </w:r>
      <w:r w:rsidR="00BC2BDF">
        <w:tab/>
      </w:r>
      <w:r w:rsidR="00BC2BDF">
        <w:tab/>
      </w:r>
      <w:r w:rsidR="00BC2BDF">
        <w:tab/>
      </w:r>
      <w:r w:rsidR="00BC2BDF">
        <w:tab/>
      </w:r>
      <w:r w:rsidR="00BC2BDF">
        <w:tab/>
      </w:r>
      <w:r w:rsidR="00BC2BDF">
        <w:tab/>
      </w:r>
      <w:r w:rsidR="00BC2BDF">
        <w:tab/>
      </w:r>
      <w:r w:rsidR="00BC2BDF">
        <w:tab/>
        <w:t xml:space="preserve">         </w:t>
      </w:r>
      <w:r w:rsidR="00102A68" w:rsidRPr="00DF708F">
        <w:t>3</w:t>
      </w:r>
    </w:p>
    <w:p w:rsidR="00DA5D46" w:rsidRPr="00DF708F" w:rsidRDefault="00DA5D46" w:rsidP="00BC2BDF">
      <w:pPr>
        <w:spacing w:line="480" w:lineRule="auto"/>
        <w:jc w:val="both"/>
      </w:pPr>
      <w:r w:rsidRPr="00DF708F">
        <w:t>List of Figures</w:t>
      </w:r>
      <w:r w:rsidR="00BC2BDF">
        <w:tab/>
      </w:r>
      <w:r w:rsidR="00BC2BDF">
        <w:tab/>
      </w:r>
      <w:r w:rsidR="00BC2BDF">
        <w:tab/>
      </w:r>
      <w:r w:rsidR="00BC2BDF">
        <w:tab/>
      </w:r>
      <w:r w:rsidR="00BC2BDF">
        <w:tab/>
      </w:r>
      <w:r w:rsidR="00BC2BDF">
        <w:tab/>
      </w:r>
      <w:r w:rsidR="00BC2BDF">
        <w:tab/>
      </w:r>
      <w:r w:rsidR="00BC2BDF">
        <w:tab/>
      </w:r>
      <w:r w:rsidR="00BC2BDF">
        <w:tab/>
      </w:r>
      <w:r w:rsidR="00BC2BDF">
        <w:tab/>
        <w:t xml:space="preserve">         </w:t>
      </w:r>
      <w:r w:rsidR="00102A68" w:rsidRPr="00DF708F">
        <w:t>4</w:t>
      </w:r>
    </w:p>
    <w:p w:rsidR="00DA5D46" w:rsidRPr="00DF708F" w:rsidRDefault="00DA5D46" w:rsidP="00BC2BDF">
      <w:pPr>
        <w:spacing w:line="480" w:lineRule="auto"/>
        <w:jc w:val="both"/>
      </w:pPr>
      <w:r w:rsidRPr="00DF708F">
        <w:t>List of Appendices</w:t>
      </w:r>
      <w:r w:rsidR="00BC2BDF">
        <w:tab/>
      </w:r>
      <w:r w:rsidR="00BC2BDF">
        <w:tab/>
      </w:r>
      <w:r w:rsidR="00BC2BDF">
        <w:tab/>
      </w:r>
      <w:r w:rsidR="00BC2BDF">
        <w:tab/>
      </w:r>
      <w:r w:rsidR="00BC2BDF">
        <w:tab/>
      </w:r>
      <w:r w:rsidR="00BC2BDF">
        <w:tab/>
      </w:r>
      <w:r w:rsidR="00BC2BDF">
        <w:tab/>
      </w:r>
      <w:r w:rsidR="00BC2BDF">
        <w:tab/>
      </w:r>
      <w:r w:rsidR="00BC2BDF">
        <w:tab/>
        <w:t xml:space="preserve">         </w:t>
      </w:r>
      <w:r w:rsidR="00102A68" w:rsidRPr="00DF708F">
        <w:t>5</w:t>
      </w:r>
    </w:p>
    <w:p w:rsidR="00DA5D46" w:rsidRDefault="00DA5D46" w:rsidP="00DA5D46">
      <w:pPr>
        <w:spacing w:line="480" w:lineRule="auto"/>
        <w:rPr>
          <w:b/>
        </w:rPr>
      </w:pPr>
    </w:p>
    <w:p w:rsidR="00DF708F" w:rsidRDefault="00DA5D46" w:rsidP="00DF708F">
      <w:pPr>
        <w:spacing w:line="480" w:lineRule="auto"/>
        <w:rPr>
          <w:b/>
        </w:rPr>
      </w:pPr>
      <w:r>
        <w:rPr>
          <w:b/>
        </w:rPr>
        <w:t>Chapter 1 THE PROBLEM AND ITS SETTING</w:t>
      </w:r>
    </w:p>
    <w:p w:rsidR="00DF708F" w:rsidRDefault="00DF708F" w:rsidP="00DF708F">
      <w:pPr>
        <w:spacing w:line="480" w:lineRule="auto"/>
        <w:rPr>
          <w:b/>
        </w:rPr>
      </w:pPr>
      <w:r>
        <w:rPr>
          <w:b/>
        </w:rPr>
        <w:t xml:space="preserve">     </w:t>
      </w:r>
      <w:r>
        <w:t>Introduction</w:t>
      </w:r>
      <w:r>
        <w:tab/>
      </w:r>
      <w:r>
        <w:tab/>
      </w:r>
      <w:r>
        <w:tab/>
      </w:r>
      <w:r>
        <w:tab/>
      </w:r>
      <w:r>
        <w:tab/>
      </w:r>
      <w:r>
        <w:tab/>
      </w:r>
      <w:r>
        <w:tab/>
      </w:r>
      <w:r>
        <w:tab/>
      </w:r>
      <w:r>
        <w:tab/>
        <w:t xml:space="preserve">         0</w:t>
      </w:r>
    </w:p>
    <w:p w:rsidR="00DF708F" w:rsidRDefault="00DF708F" w:rsidP="00DF708F">
      <w:pPr>
        <w:spacing w:line="480" w:lineRule="auto"/>
        <w:rPr>
          <w:b/>
        </w:rPr>
      </w:pPr>
      <w:r>
        <w:rPr>
          <w:b/>
        </w:rPr>
        <w:t xml:space="preserve">     </w:t>
      </w:r>
      <w:r w:rsidR="00DA5D46" w:rsidRPr="00DF708F">
        <w:t>Background of the Study</w:t>
      </w:r>
      <w:r w:rsidR="00BC2BDF">
        <w:tab/>
      </w:r>
      <w:r w:rsidR="00BC2BDF">
        <w:tab/>
      </w:r>
      <w:r w:rsidR="00BC2BDF">
        <w:tab/>
      </w:r>
      <w:r w:rsidR="00BC2BDF">
        <w:tab/>
      </w:r>
      <w:r w:rsidR="00BC2BDF">
        <w:tab/>
      </w:r>
      <w:r w:rsidR="00BC2BDF">
        <w:tab/>
      </w:r>
      <w:r w:rsidR="00BC2BDF">
        <w:tab/>
      </w:r>
      <w:r w:rsidR="00BC2BDF">
        <w:tab/>
        <w:t xml:space="preserve">         </w:t>
      </w:r>
      <w:r w:rsidR="00102A68" w:rsidRPr="00DF708F">
        <w:t>0</w:t>
      </w:r>
    </w:p>
    <w:p w:rsidR="00DF708F" w:rsidRDefault="00DF708F" w:rsidP="00DF708F">
      <w:pPr>
        <w:spacing w:line="480" w:lineRule="auto"/>
        <w:rPr>
          <w:b/>
        </w:rPr>
      </w:pPr>
      <w:r>
        <w:rPr>
          <w:b/>
        </w:rPr>
        <w:t xml:space="preserve">     </w:t>
      </w:r>
      <w:r>
        <w:t>Objectives of the Study</w:t>
      </w:r>
      <w:r w:rsidR="00BC2BDF">
        <w:tab/>
      </w:r>
      <w:r w:rsidR="00BC2BDF">
        <w:tab/>
      </w:r>
      <w:r w:rsidR="00BC2BDF">
        <w:tab/>
      </w:r>
      <w:r w:rsidR="00BC2BDF">
        <w:tab/>
      </w:r>
      <w:r w:rsidR="00BC2BDF">
        <w:tab/>
      </w:r>
      <w:r w:rsidR="00BC2BDF">
        <w:tab/>
      </w:r>
      <w:r w:rsidR="00BC2BDF">
        <w:tab/>
      </w:r>
      <w:r w:rsidR="00BC2BDF">
        <w:tab/>
        <w:t xml:space="preserve">         </w:t>
      </w:r>
      <w:r w:rsidR="00102A68" w:rsidRPr="00DF708F">
        <w:t>0</w:t>
      </w:r>
    </w:p>
    <w:p w:rsidR="00102A68" w:rsidRPr="00DF708F" w:rsidRDefault="00DF708F" w:rsidP="00DF708F">
      <w:pPr>
        <w:spacing w:line="480" w:lineRule="auto"/>
        <w:rPr>
          <w:b/>
        </w:rPr>
      </w:pPr>
      <w:r>
        <w:rPr>
          <w:b/>
        </w:rPr>
        <w:t xml:space="preserve">     </w:t>
      </w:r>
      <w:r w:rsidR="00DA5D46" w:rsidRPr="00DF708F">
        <w:t>Scope and Limitations of the Study</w:t>
      </w:r>
      <w:r w:rsidR="00BC2BDF">
        <w:tab/>
      </w:r>
      <w:r w:rsidR="00BC2BDF">
        <w:tab/>
      </w:r>
      <w:r w:rsidR="00BC2BDF">
        <w:tab/>
      </w:r>
      <w:r w:rsidR="00BC2BDF">
        <w:tab/>
      </w:r>
      <w:r w:rsidR="00BC2BDF">
        <w:tab/>
      </w:r>
      <w:r w:rsidR="00BC2BDF">
        <w:tab/>
        <w:t xml:space="preserve">         </w:t>
      </w:r>
      <w:r w:rsidR="00102A68" w:rsidRPr="00DF708F">
        <w:t>0</w:t>
      </w:r>
    </w:p>
    <w:p w:rsidR="00DA5D46" w:rsidRDefault="00DA5D46" w:rsidP="00102A68">
      <w:pPr>
        <w:spacing w:line="480" w:lineRule="auto"/>
        <w:rPr>
          <w:b/>
        </w:rPr>
      </w:pPr>
      <w:r>
        <w:rPr>
          <w:b/>
        </w:rPr>
        <w:t>Chapter 2 CONCEPTUAL FRAMEWORK</w:t>
      </w:r>
    </w:p>
    <w:p w:rsidR="00DA5D46" w:rsidRPr="00DF708F" w:rsidRDefault="00BC2BDF" w:rsidP="00BC2BDF">
      <w:pPr>
        <w:spacing w:line="480" w:lineRule="auto"/>
        <w:jc w:val="both"/>
      </w:pPr>
      <w:r>
        <w:t xml:space="preserve">     </w:t>
      </w:r>
      <w:r w:rsidR="00DA5D46" w:rsidRPr="00DF708F">
        <w:t>Review of Related Literature</w:t>
      </w:r>
      <w:r>
        <w:tab/>
      </w:r>
      <w:r>
        <w:tab/>
      </w:r>
      <w:r>
        <w:tab/>
      </w:r>
      <w:r>
        <w:tab/>
      </w:r>
      <w:r>
        <w:tab/>
      </w:r>
      <w:r>
        <w:tab/>
      </w:r>
      <w:r>
        <w:tab/>
        <w:t xml:space="preserve">         </w:t>
      </w:r>
      <w:r w:rsidR="00102A68" w:rsidRPr="00DF708F">
        <w:t xml:space="preserve">0                                    </w:t>
      </w:r>
    </w:p>
    <w:p w:rsidR="00DA5D46" w:rsidRPr="00DF708F" w:rsidRDefault="00BC2BDF" w:rsidP="00BC2BDF">
      <w:pPr>
        <w:spacing w:line="480" w:lineRule="auto"/>
        <w:jc w:val="both"/>
      </w:pPr>
      <w:r>
        <w:t xml:space="preserve">     </w:t>
      </w:r>
      <w:r w:rsidR="00DA5D46" w:rsidRPr="00DF708F">
        <w:t>Related Studies</w:t>
      </w:r>
      <w:r>
        <w:tab/>
      </w:r>
      <w:r>
        <w:tab/>
      </w:r>
      <w:r>
        <w:tab/>
      </w:r>
      <w:r>
        <w:tab/>
      </w:r>
      <w:r>
        <w:tab/>
      </w:r>
      <w:r>
        <w:tab/>
      </w:r>
      <w:r>
        <w:tab/>
      </w:r>
      <w:r>
        <w:tab/>
      </w:r>
      <w:r>
        <w:tab/>
        <w:t xml:space="preserve">         </w:t>
      </w:r>
      <w:r w:rsidR="00102A68" w:rsidRPr="00DF708F">
        <w:t>0</w:t>
      </w:r>
    </w:p>
    <w:p w:rsidR="00DA5D46" w:rsidRPr="00DF708F" w:rsidRDefault="00BC2BDF" w:rsidP="00BC2BDF">
      <w:pPr>
        <w:spacing w:line="480" w:lineRule="auto"/>
        <w:jc w:val="both"/>
      </w:pPr>
      <w:r>
        <w:t xml:space="preserve">     </w:t>
      </w:r>
      <w:r w:rsidR="00DA5D46" w:rsidRPr="00DF708F">
        <w:t>Conceptual Model of the Study</w:t>
      </w:r>
      <w:r>
        <w:tab/>
      </w:r>
      <w:r>
        <w:tab/>
      </w:r>
      <w:r>
        <w:tab/>
      </w:r>
      <w:r>
        <w:tab/>
      </w:r>
      <w:r>
        <w:tab/>
      </w:r>
      <w:r>
        <w:tab/>
      </w:r>
      <w:r>
        <w:tab/>
        <w:t xml:space="preserve">         </w:t>
      </w:r>
      <w:r w:rsidR="00102A68" w:rsidRPr="00DF708F">
        <w:t xml:space="preserve">0 </w:t>
      </w:r>
    </w:p>
    <w:p w:rsidR="00DA5D46" w:rsidRPr="00DF708F" w:rsidRDefault="00BC2BDF" w:rsidP="00BC2BDF">
      <w:pPr>
        <w:spacing w:line="480" w:lineRule="auto"/>
        <w:jc w:val="both"/>
      </w:pPr>
      <w:r>
        <w:t xml:space="preserve">     </w:t>
      </w:r>
      <w:r w:rsidR="00DA5D46" w:rsidRPr="00DF708F">
        <w:t>Operational Definition of Terms</w:t>
      </w:r>
      <w:r>
        <w:tab/>
      </w:r>
      <w:r>
        <w:tab/>
      </w:r>
      <w:r>
        <w:tab/>
      </w:r>
      <w:r>
        <w:tab/>
      </w:r>
      <w:r>
        <w:tab/>
      </w:r>
      <w:r>
        <w:tab/>
      </w:r>
      <w:r>
        <w:tab/>
        <w:t xml:space="preserve">         </w:t>
      </w:r>
      <w:r w:rsidR="00102A68" w:rsidRPr="00DF708F">
        <w:t>0</w:t>
      </w:r>
    </w:p>
    <w:p w:rsidR="00DA5D46" w:rsidRDefault="00DA5D46" w:rsidP="00102A68">
      <w:pPr>
        <w:spacing w:line="480" w:lineRule="auto"/>
        <w:rPr>
          <w:b/>
        </w:rPr>
      </w:pPr>
      <w:r>
        <w:rPr>
          <w:b/>
        </w:rPr>
        <w:t>Chapter 3 METHODOLOGY</w:t>
      </w:r>
    </w:p>
    <w:p w:rsidR="00DA5D46" w:rsidRPr="00DF708F" w:rsidRDefault="00BC2BDF" w:rsidP="00BC2BDF">
      <w:pPr>
        <w:spacing w:line="480" w:lineRule="auto"/>
        <w:jc w:val="both"/>
      </w:pPr>
      <w:r>
        <w:t xml:space="preserve">     </w:t>
      </w:r>
      <w:r w:rsidR="00DA5D46" w:rsidRPr="00DF708F">
        <w:t>Project Design</w:t>
      </w:r>
      <w:r>
        <w:tab/>
      </w:r>
      <w:r>
        <w:tab/>
      </w:r>
      <w:r>
        <w:tab/>
      </w:r>
      <w:r>
        <w:tab/>
      </w:r>
      <w:r>
        <w:tab/>
      </w:r>
      <w:r>
        <w:tab/>
      </w:r>
      <w:r>
        <w:tab/>
      </w:r>
      <w:r>
        <w:tab/>
      </w:r>
      <w:r>
        <w:tab/>
        <w:t xml:space="preserve">         </w:t>
      </w:r>
      <w:r w:rsidR="00102A68" w:rsidRPr="00DF708F">
        <w:t>0</w:t>
      </w:r>
    </w:p>
    <w:p w:rsidR="00DA5D46" w:rsidRPr="00DF708F" w:rsidRDefault="00BC2BDF" w:rsidP="00BC2BDF">
      <w:pPr>
        <w:spacing w:line="480" w:lineRule="auto"/>
        <w:jc w:val="both"/>
      </w:pPr>
      <w:r>
        <w:t xml:space="preserve">     </w:t>
      </w:r>
      <w:r w:rsidR="00DA5D46" w:rsidRPr="00DF708F">
        <w:t>Project Development</w:t>
      </w:r>
      <w:r>
        <w:tab/>
      </w:r>
      <w:r>
        <w:tab/>
      </w:r>
      <w:r>
        <w:tab/>
      </w:r>
      <w:r>
        <w:tab/>
      </w:r>
      <w:r>
        <w:tab/>
      </w:r>
      <w:r>
        <w:tab/>
      </w:r>
      <w:r>
        <w:tab/>
      </w:r>
      <w:r>
        <w:tab/>
        <w:t xml:space="preserve">         </w:t>
      </w:r>
      <w:r w:rsidR="00102A68" w:rsidRPr="00DF708F">
        <w:t>0</w:t>
      </w:r>
    </w:p>
    <w:p w:rsidR="00DA5D46" w:rsidRPr="00DF708F" w:rsidRDefault="00BC2BDF" w:rsidP="00BC2BDF">
      <w:pPr>
        <w:spacing w:line="480" w:lineRule="auto"/>
        <w:jc w:val="both"/>
      </w:pPr>
      <w:r>
        <w:t xml:space="preserve">     </w:t>
      </w:r>
      <w:r w:rsidR="00DA5D46" w:rsidRPr="00DF708F">
        <w:t>Operation and Testing Procedure</w:t>
      </w:r>
      <w:r>
        <w:tab/>
      </w:r>
      <w:r>
        <w:tab/>
      </w:r>
      <w:r>
        <w:tab/>
      </w:r>
      <w:r>
        <w:tab/>
      </w:r>
      <w:r>
        <w:tab/>
      </w:r>
      <w:r>
        <w:tab/>
      </w:r>
      <w:r>
        <w:tab/>
        <w:t xml:space="preserve">         </w:t>
      </w:r>
      <w:r w:rsidR="00102A68" w:rsidRPr="00DF708F">
        <w:t>0</w:t>
      </w:r>
    </w:p>
    <w:p w:rsidR="00DF708F" w:rsidRPr="00DF708F" w:rsidRDefault="00BC2BDF" w:rsidP="00BC2BDF">
      <w:pPr>
        <w:spacing w:line="480" w:lineRule="auto"/>
        <w:jc w:val="both"/>
      </w:pPr>
      <w:r>
        <w:t xml:space="preserve">     </w:t>
      </w:r>
      <w:r w:rsidR="00102A68" w:rsidRPr="00DF708F">
        <w:t>Evalu</w:t>
      </w:r>
      <w:r w:rsidR="00DA5D46" w:rsidRPr="00DF708F">
        <w:t>a</w:t>
      </w:r>
      <w:r w:rsidR="00102A68" w:rsidRPr="00DF708F">
        <w:t>t</w:t>
      </w:r>
      <w:r w:rsidR="00DA5D46" w:rsidRPr="00DF708F">
        <w:t>ion Procedure</w:t>
      </w:r>
      <w:r>
        <w:tab/>
      </w:r>
      <w:r>
        <w:tab/>
      </w:r>
      <w:r>
        <w:tab/>
      </w:r>
      <w:r>
        <w:tab/>
      </w:r>
      <w:r>
        <w:tab/>
      </w:r>
      <w:r>
        <w:tab/>
      </w:r>
      <w:r>
        <w:tab/>
      </w:r>
      <w:r>
        <w:tab/>
        <w:t xml:space="preserve">         </w:t>
      </w:r>
      <w:r w:rsidR="00102A68" w:rsidRPr="00DF708F">
        <w:t>0</w:t>
      </w:r>
    </w:p>
    <w:p w:rsidR="00DD1914" w:rsidRPr="0032781D" w:rsidRDefault="00BC2BDF" w:rsidP="00E03695">
      <w:pPr>
        <w:spacing w:line="480" w:lineRule="auto"/>
        <w:jc w:val="both"/>
      </w:pPr>
      <w:r>
        <w:t xml:space="preserve">     </w:t>
      </w:r>
      <w:r w:rsidR="00DA5D46" w:rsidRPr="00DF708F">
        <w:t>Curriculum Vitae</w:t>
      </w:r>
      <w:r>
        <w:tab/>
      </w:r>
      <w:r>
        <w:tab/>
      </w:r>
      <w:r>
        <w:tab/>
      </w:r>
      <w:r>
        <w:tab/>
      </w:r>
      <w:r>
        <w:tab/>
      </w:r>
      <w:r>
        <w:tab/>
      </w:r>
      <w:r>
        <w:tab/>
      </w:r>
      <w:r>
        <w:tab/>
      </w:r>
      <w:r>
        <w:tab/>
        <w:t xml:space="preserve">         </w:t>
      </w:r>
      <w:r w:rsidR="00102A68" w:rsidRPr="00DF708F">
        <w:t>0</w:t>
      </w:r>
    </w:p>
    <w:p w:rsidR="00AC3E7F" w:rsidRDefault="00AC3E7F" w:rsidP="00E03695">
      <w:pPr>
        <w:spacing w:line="480" w:lineRule="auto"/>
        <w:jc w:val="center"/>
        <w:rPr>
          <w:b/>
          <w:lang w:val="id-ID"/>
        </w:rPr>
      </w:pPr>
      <w:r>
        <w:rPr>
          <w:b/>
          <w:lang w:val="id-ID"/>
        </w:rPr>
        <w:lastRenderedPageBreak/>
        <w:t>LIST OF TABLES</w:t>
      </w:r>
    </w:p>
    <w:p w:rsidR="00AC3E7F" w:rsidRPr="00AC3E7F" w:rsidRDefault="00AC3E7F" w:rsidP="00AC3E7F">
      <w:pPr>
        <w:spacing w:line="480" w:lineRule="auto"/>
        <w:jc w:val="both"/>
        <w:rPr>
          <w:b/>
          <w:lang w:val="id-ID"/>
        </w:rPr>
      </w:pPr>
      <w:r w:rsidRPr="00AC3E7F">
        <w:rPr>
          <w:b/>
          <w:lang w:val="id-ID"/>
        </w:rPr>
        <w:t>Table</w:t>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t xml:space="preserve">   Page</w:t>
      </w: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rPr>
      </w:pPr>
    </w:p>
    <w:p w:rsidR="00AC3E7F" w:rsidRDefault="00AC3E7F" w:rsidP="00E03695">
      <w:pPr>
        <w:spacing w:line="480" w:lineRule="auto"/>
        <w:jc w:val="center"/>
        <w:rPr>
          <w:b/>
          <w:lang w:val="id-ID"/>
        </w:rPr>
      </w:pPr>
      <w:r>
        <w:rPr>
          <w:b/>
          <w:lang w:val="id-ID"/>
        </w:rPr>
        <w:lastRenderedPageBreak/>
        <w:t>LIST OF FIGURES</w:t>
      </w:r>
    </w:p>
    <w:p w:rsidR="00AC3E7F" w:rsidRDefault="008C0555" w:rsidP="00AC3E7F">
      <w:pPr>
        <w:spacing w:line="480" w:lineRule="auto"/>
        <w:jc w:val="both"/>
        <w:rPr>
          <w:b/>
          <w:lang w:val="id-ID"/>
        </w:rPr>
      </w:pPr>
      <w:r>
        <w:rPr>
          <w:b/>
          <w:lang w:val="id-ID"/>
        </w:rPr>
        <w:t>Figure</w:t>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t xml:space="preserve">   Page</w:t>
      </w: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r>
        <w:rPr>
          <w:b/>
          <w:lang w:val="id-ID"/>
        </w:rPr>
        <w:lastRenderedPageBreak/>
        <w:t>LIST OF APPENDICES</w:t>
      </w:r>
    </w:p>
    <w:p w:rsidR="00AC3E7F" w:rsidRDefault="008C0555" w:rsidP="008C0555">
      <w:pPr>
        <w:spacing w:line="480" w:lineRule="auto"/>
        <w:jc w:val="both"/>
        <w:rPr>
          <w:b/>
          <w:lang w:val="id-ID"/>
        </w:rPr>
      </w:pPr>
      <w:r>
        <w:rPr>
          <w:b/>
          <w:lang w:val="id-ID"/>
        </w:rPr>
        <w:t>Appendix</w:t>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r>
      <w:r>
        <w:rPr>
          <w:b/>
          <w:lang w:val="id-ID"/>
        </w:rPr>
        <w:tab/>
        <w:t xml:space="preserve">   Page</w:t>
      </w: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Default="00AC3E7F" w:rsidP="00E03695">
      <w:pPr>
        <w:spacing w:line="480" w:lineRule="auto"/>
        <w:jc w:val="center"/>
        <w:rPr>
          <w:b/>
          <w:lang w:val="id-ID"/>
        </w:rPr>
      </w:pPr>
    </w:p>
    <w:p w:rsidR="00AC3E7F" w:rsidRPr="00AC3E7F" w:rsidRDefault="00AC3E7F" w:rsidP="00E03695">
      <w:pPr>
        <w:spacing w:line="480" w:lineRule="auto"/>
        <w:jc w:val="center"/>
        <w:rPr>
          <w:b/>
          <w:lang w:val="id-ID"/>
        </w:rPr>
      </w:pPr>
    </w:p>
    <w:p w:rsidR="00561509" w:rsidRDefault="00E03695" w:rsidP="00E03695">
      <w:pPr>
        <w:spacing w:line="480" w:lineRule="auto"/>
        <w:jc w:val="center"/>
        <w:rPr>
          <w:b/>
        </w:rPr>
      </w:pPr>
      <w:r>
        <w:rPr>
          <w:b/>
        </w:rPr>
        <w:lastRenderedPageBreak/>
        <w:t>Chapter 1</w:t>
      </w:r>
    </w:p>
    <w:p w:rsidR="00E03695" w:rsidRDefault="00E03695" w:rsidP="00E03695">
      <w:pPr>
        <w:spacing w:line="480" w:lineRule="auto"/>
        <w:jc w:val="center"/>
        <w:rPr>
          <w:b/>
          <w:lang w:val="id-ID"/>
        </w:rPr>
      </w:pPr>
      <w:r>
        <w:rPr>
          <w:b/>
          <w:lang w:val="id-ID"/>
        </w:rPr>
        <w:t>THE PROBLEM AND ITS SETTING</w:t>
      </w:r>
    </w:p>
    <w:p w:rsidR="00932EB3" w:rsidRPr="00301C6D" w:rsidRDefault="00717E96" w:rsidP="00301C6D">
      <w:pPr>
        <w:spacing w:line="480" w:lineRule="auto"/>
        <w:rPr>
          <w:b/>
        </w:rPr>
      </w:pPr>
      <w:r w:rsidRPr="0032781D">
        <w:rPr>
          <w:b/>
        </w:rPr>
        <w:t>Introduction</w:t>
      </w:r>
    </w:p>
    <w:p w:rsidR="00AA5692" w:rsidRPr="0032781D" w:rsidRDefault="0032781D" w:rsidP="0032781D">
      <w:pPr>
        <w:pStyle w:val="BodyText21"/>
        <w:tabs>
          <w:tab w:val="left" w:pos="1170"/>
        </w:tabs>
        <w:spacing w:line="480" w:lineRule="auto"/>
        <w:rPr>
          <w:szCs w:val="24"/>
        </w:rPr>
      </w:pPr>
      <w:r>
        <w:rPr>
          <w:szCs w:val="24"/>
        </w:rPr>
        <w:t xml:space="preserve">     </w:t>
      </w:r>
      <w:r w:rsidR="00A018F7" w:rsidRPr="0032781D">
        <w:rPr>
          <w:szCs w:val="24"/>
        </w:rPr>
        <w:t xml:space="preserve">Learning resources are fundamental for every institution that offers quality education and it aims to provide educational materials that can be used by every student that needs those resources for their studies. </w:t>
      </w:r>
      <w:r w:rsidR="002C57BD" w:rsidRPr="0032781D">
        <w:rPr>
          <w:szCs w:val="24"/>
        </w:rPr>
        <w:t>There are so many learning and teaching resources available in our respective schools that can help our fell</w:t>
      </w:r>
      <w:r w:rsidR="00A018F7" w:rsidRPr="0032781D">
        <w:rPr>
          <w:szCs w:val="24"/>
        </w:rPr>
        <w:t>ow students to improve their ski</w:t>
      </w:r>
      <w:r w:rsidR="00AA5692" w:rsidRPr="0032781D">
        <w:rPr>
          <w:szCs w:val="24"/>
        </w:rPr>
        <w:t xml:space="preserve">lls in researching and getting </w:t>
      </w:r>
      <w:r w:rsidR="00A018F7" w:rsidRPr="0032781D">
        <w:rPr>
          <w:szCs w:val="24"/>
        </w:rPr>
        <w:t xml:space="preserve">necessary information </w:t>
      </w:r>
      <w:r w:rsidR="00AA5692" w:rsidRPr="0032781D">
        <w:rPr>
          <w:szCs w:val="24"/>
        </w:rPr>
        <w:t>about their own topic</w:t>
      </w:r>
      <w:r w:rsidR="00A018F7" w:rsidRPr="0032781D">
        <w:rPr>
          <w:szCs w:val="24"/>
        </w:rPr>
        <w:t>.</w:t>
      </w:r>
    </w:p>
    <w:p w:rsidR="00AA5692" w:rsidRPr="0032781D" w:rsidRDefault="0032781D" w:rsidP="0032781D">
      <w:pPr>
        <w:pStyle w:val="BodyText21"/>
        <w:tabs>
          <w:tab w:val="left" w:pos="1170"/>
        </w:tabs>
        <w:spacing w:line="480" w:lineRule="auto"/>
        <w:rPr>
          <w:szCs w:val="24"/>
        </w:rPr>
      </w:pPr>
      <w:r>
        <w:rPr>
          <w:szCs w:val="24"/>
        </w:rPr>
        <w:t xml:space="preserve">     </w:t>
      </w:r>
      <w:r w:rsidR="00AA5692" w:rsidRPr="0032781D">
        <w:rPr>
          <w:szCs w:val="24"/>
        </w:rPr>
        <w:t xml:space="preserve">Learning becomes meaningful when </w:t>
      </w:r>
      <w:r w:rsidR="005C17EC" w:rsidRPr="0032781D">
        <w:rPr>
          <w:szCs w:val="24"/>
        </w:rPr>
        <w:t>all the learners are framed to their familiar learning materials and environment</w:t>
      </w:r>
      <w:r w:rsidR="00AA5692" w:rsidRPr="0032781D">
        <w:rPr>
          <w:szCs w:val="24"/>
        </w:rPr>
        <w:t xml:space="preserve">. Educational resources are one of the most important building block of the institution provided by different departments and even students that are being offered to be used by everyone. </w:t>
      </w:r>
    </w:p>
    <w:p w:rsidR="009139B4" w:rsidRPr="0032781D" w:rsidRDefault="009139B4" w:rsidP="0032781D">
      <w:pPr>
        <w:pStyle w:val="BodyText21"/>
        <w:tabs>
          <w:tab w:val="left" w:pos="1170"/>
        </w:tabs>
        <w:spacing w:line="480" w:lineRule="auto"/>
        <w:rPr>
          <w:szCs w:val="24"/>
        </w:rPr>
      </w:pPr>
    </w:p>
    <w:p w:rsidR="00AA5692" w:rsidRPr="0032781D" w:rsidRDefault="00717E96" w:rsidP="0032781D">
      <w:pPr>
        <w:spacing w:line="480" w:lineRule="auto"/>
        <w:rPr>
          <w:b/>
        </w:rPr>
      </w:pPr>
      <w:r w:rsidRPr="0032781D">
        <w:rPr>
          <w:b/>
        </w:rPr>
        <w:t xml:space="preserve">Background of </w:t>
      </w:r>
      <w:r w:rsidR="00AA5692" w:rsidRPr="0032781D">
        <w:rPr>
          <w:b/>
        </w:rPr>
        <w:t xml:space="preserve">the </w:t>
      </w:r>
      <w:r w:rsidRPr="0032781D">
        <w:rPr>
          <w:b/>
        </w:rPr>
        <w:t>Study</w:t>
      </w:r>
    </w:p>
    <w:p w:rsidR="00B95146" w:rsidRPr="0032781D" w:rsidRDefault="0032781D" w:rsidP="00B95146">
      <w:pPr>
        <w:spacing w:line="480" w:lineRule="auto"/>
      </w:pPr>
      <w:r>
        <w:t xml:space="preserve">     </w:t>
      </w:r>
      <w:r w:rsidR="00AE390B" w:rsidRPr="0032781D">
        <w:t xml:space="preserve">A </w:t>
      </w:r>
      <w:r w:rsidR="00B95146" w:rsidRPr="0032781D">
        <w:t>resource center that can be accessed by everyone is definitely useful specially for all the students that are currently studying. A web portal to check available learning resources that are open</w:t>
      </w:r>
      <w:r w:rsidR="00B95146">
        <w:t xml:space="preserve"> for</w:t>
      </w:r>
      <w:r w:rsidR="00B95146" w:rsidRPr="0032781D">
        <w:t xml:space="preserve"> getting necessary information about </w:t>
      </w:r>
      <w:r w:rsidR="00B95146">
        <w:t>the</w:t>
      </w:r>
      <w:r w:rsidR="00B95146" w:rsidRPr="0032781D">
        <w:t xml:space="preserve"> certain topic and also materials that can be used for presentations in school premises. These resources are important for references for researches being conducted by students of the institution.   </w:t>
      </w:r>
    </w:p>
    <w:p w:rsidR="00B95146" w:rsidRPr="0032781D" w:rsidRDefault="00B95146" w:rsidP="00B95146">
      <w:pPr>
        <w:spacing w:line="480" w:lineRule="auto"/>
        <w:jc w:val="both"/>
      </w:pPr>
      <w:r>
        <w:t xml:space="preserve">     </w:t>
      </w:r>
      <w:r w:rsidRPr="0032781D">
        <w:t xml:space="preserve">According to a research conducted by Learning Resource Management &amp; Development System (LRMDS) on 2008, access to quality learning teaching resources by divisions and schools are a pinnacle for learning for all the students and teachers alike. A major objective of the system is to provide a technical basis for assessing, acquiring, adapting, developing, </w:t>
      </w:r>
      <w:r w:rsidRPr="0032781D">
        <w:lastRenderedPageBreak/>
        <w:t xml:space="preserve">producing and distributing quality learning and teaching resource materials for students and instructional support materials for teachers. </w:t>
      </w:r>
    </w:p>
    <w:p w:rsidR="00B95146" w:rsidRPr="0032781D" w:rsidRDefault="00B95146" w:rsidP="00B95146">
      <w:pPr>
        <w:spacing w:line="480" w:lineRule="auto"/>
        <w:jc w:val="both"/>
      </w:pPr>
      <w:r>
        <w:t xml:space="preserve">     </w:t>
      </w:r>
      <w:r w:rsidRPr="0032781D">
        <w:t>As for the current system, College of Science displays all past thesis of the students for everyone to use as a guide and reference, books readily available for everyone to read if its regarding to their topic and resources that can be used inside the classroom and for presentation such as projector. Everyone can access these resources and it’s both a good thing and a bad thing, it’s a good thing because everyone inside the school can access these resources whenever they want and they can take it back whenever they want and it’s a bad thing because there is no way of tracking borrowed thesis/books what goes where and who have which. Resources are nowhere to be found when needed and have no slightest idea who have it. Looking by the title does not give all the information needed regarding to what is being looked for so the person must open it and spread its pages one by one to know if that is the thing that is being looking for. Availability is a struggle because one day it is there and the other day it is not and might find it unavailable on the day that it is needed the most.</w:t>
      </w:r>
    </w:p>
    <w:p w:rsidR="00B95146" w:rsidRDefault="00B95146" w:rsidP="00B95146">
      <w:pPr>
        <w:spacing w:line="480" w:lineRule="auto"/>
        <w:jc w:val="both"/>
      </w:pPr>
      <w:r>
        <w:t xml:space="preserve">     A platform</w:t>
      </w:r>
      <w:r w:rsidRPr="0032781D">
        <w:t xml:space="preserve"> that can show the availability of the most essential information regarding the resources, </w:t>
      </w:r>
      <w:r>
        <w:t xml:space="preserve">organize the resources according to their tier, an archive the theses readily available for access. </w:t>
      </w:r>
      <w:r w:rsidRPr="0032781D">
        <w:t>A web-based resource center for the students to access and dynamic searching for related literature and studies that can be used based on the search created. To help create a comfortable way to access these reso</w:t>
      </w:r>
      <w:r>
        <w:t xml:space="preserve">urces whenever needed and it’s compiled into one platform that can be accessed by everyone in the institution. A way to never lose the resources when you need it the most as you can find it in a secure place and in the same </w:t>
      </w:r>
      <w:r>
        <w:lastRenderedPageBreak/>
        <w:t>place that you found it. A platform friendly website that can be accessed using different devices for it is responsive.</w:t>
      </w:r>
    </w:p>
    <w:p w:rsidR="00B95146" w:rsidRPr="0032781D" w:rsidRDefault="00B95146" w:rsidP="00B95146">
      <w:pPr>
        <w:spacing w:line="480" w:lineRule="auto"/>
        <w:jc w:val="both"/>
      </w:pPr>
      <w:r>
        <w:t xml:space="preserve">     </w:t>
      </w:r>
      <w:r w:rsidRPr="0032781D">
        <w:t xml:space="preserve">The researchers decided to develop a Learning Resource </w:t>
      </w:r>
      <w:r>
        <w:t>Platform</w:t>
      </w:r>
      <w:r w:rsidRPr="0032781D">
        <w:t>. The developed system purpose was to ease the circulations of the resources and providing the essential information easily accessible by everyone that wants to use them.</w:t>
      </w:r>
    </w:p>
    <w:p w:rsidR="00301C6D" w:rsidRPr="007D0BA3" w:rsidRDefault="00301C6D" w:rsidP="00B95146">
      <w:pPr>
        <w:spacing w:line="480" w:lineRule="auto"/>
      </w:pPr>
    </w:p>
    <w:p w:rsidR="00792DF7" w:rsidRPr="0032781D" w:rsidRDefault="00561509" w:rsidP="0032781D">
      <w:pPr>
        <w:spacing w:line="480" w:lineRule="auto"/>
        <w:jc w:val="both"/>
        <w:rPr>
          <w:b/>
        </w:rPr>
      </w:pPr>
      <w:r w:rsidRPr="0032781D">
        <w:rPr>
          <w:b/>
        </w:rPr>
        <w:t>O</w:t>
      </w:r>
      <w:r w:rsidR="005679CB" w:rsidRPr="0032781D">
        <w:rPr>
          <w:b/>
        </w:rPr>
        <w:t>bjectives of the Study</w:t>
      </w:r>
    </w:p>
    <w:p w:rsidR="00051BD1" w:rsidRPr="00301C6D" w:rsidRDefault="005679CB" w:rsidP="00301C6D">
      <w:pPr>
        <w:pStyle w:val="Heading3"/>
        <w:spacing w:line="480" w:lineRule="auto"/>
        <w:jc w:val="both"/>
        <w:rPr>
          <w:rFonts w:ascii="Times New Roman" w:hAnsi="Times New Roman" w:cs="Times New Roman"/>
          <w:b w:val="0"/>
          <w:sz w:val="24"/>
          <w:szCs w:val="24"/>
        </w:rPr>
      </w:pPr>
      <w:r w:rsidRPr="0032781D">
        <w:rPr>
          <w:rFonts w:ascii="Times New Roman" w:hAnsi="Times New Roman" w:cs="Times New Roman"/>
          <w:b w:val="0"/>
          <w:sz w:val="24"/>
          <w:szCs w:val="24"/>
        </w:rPr>
        <w:t xml:space="preserve">     The gener</w:t>
      </w:r>
      <w:r w:rsidR="00DD1914" w:rsidRPr="0032781D">
        <w:rPr>
          <w:rFonts w:ascii="Times New Roman" w:hAnsi="Times New Roman" w:cs="Times New Roman"/>
          <w:b w:val="0"/>
          <w:sz w:val="24"/>
          <w:szCs w:val="24"/>
        </w:rPr>
        <w:t>al objective of the study is to</w:t>
      </w:r>
      <w:r w:rsidRPr="0032781D">
        <w:rPr>
          <w:rFonts w:ascii="Times New Roman" w:hAnsi="Times New Roman" w:cs="Times New Roman"/>
          <w:b w:val="0"/>
          <w:sz w:val="24"/>
          <w:szCs w:val="24"/>
        </w:rPr>
        <w:t xml:space="preserve"> develop</w:t>
      </w:r>
      <w:r w:rsidR="00932EB3" w:rsidRPr="0032781D">
        <w:rPr>
          <w:rFonts w:ascii="Times New Roman" w:hAnsi="Times New Roman" w:cs="Times New Roman"/>
          <w:b w:val="0"/>
          <w:sz w:val="24"/>
          <w:szCs w:val="24"/>
        </w:rPr>
        <w:t xml:space="preserve"> a</w:t>
      </w:r>
      <w:r w:rsidR="00D15AD8" w:rsidRPr="0032781D">
        <w:rPr>
          <w:rFonts w:ascii="Times New Roman" w:hAnsi="Times New Roman" w:cs="Times New Roman"/>
          <w:b w:val="0"/>
          <w:sz w:val="24"/>
          <w:szCs w:val="24"/>
        </w:rPr>
        <w:t xml:space="preserve"> learning resource system</w:t>
      </w:r>
      <w:r w:rsidR="00CF1E06" w:rsidRPr="0032781D">
        <w:rPr>
          <w:rFonts w:ascii="Times New Roman" w:hAnsi="Times New Roman" w:cs="Times New Roman"/>
          <w:b w:val="0"/>
          <w:sz w:val="24"/>
          <w:szCs w:val="24"/>
        </w:rPr>
        <w:t>.</w:t>
      </w:r>
    </w:p>
    <w:p w:rsidR="00026947" w:rsidRPr="007B2238" w:rsidRDefault="00026947" w:rsidP="007B2238">
      <w:pPr>
        <w:pStyle w:val="Heading3"/>
        <w:spacing w:line="480" w:lineRule="auto"/>
        <w:ind w:firstLine="360"/>
        <w:rPr>
          <w:rFonts w:ascii="Times New Roman" w:hAnsi="Times New Roman" w:cs="Times New Roman"/>
          <w:b w:val="0"/>
          <w:sz w:val="24"/>
          <w:szCs w:val="24"/>
        </w:rPr>
      </w:pPr>
      <w:r w:rsidRPr="0032781D">
        <w:rPr>
          <w:rFonts w:ascii="Times New Roman" w:hAnsi="Times New Roman" w:cs="Times New Roman"/>
          <w:b w:val="0"/>
          <w:sz w:val="24"/>
          <w:szCs w:val="24"/>
        </w:rPr>
        <w:t xml:space="preserve">Specifically, the study aims to </w:t>
      </w:r>
    </w:p>
    <w:p w:rsidR="005679CB" w:rsidRPr="0032781D" w:rsidRDefault="00D15AD8" w:rsidP="0032781D">
      <w:pPr>
        <w:numPr>
          <w:ilvl w:val="0"/>
          <w:numId w:val="7"/>
        </w:numPr>
        <w:spacing w:line="480" w:lineRule="auto"/>
      </w:pPr>
      <w:r w:rsidRPr="0032781D">
        <w:t>Design a System</w:t>
      </w:r>
      <w:r w:rsidR="00CD6D45" w:rsidRPr="0032781D">
        <w:t xml:space="preserve"> </w:t>
      </w:r>
      <w:r w:rsidR="005679CB" w:rsidRPr="0032781D">
        <w:t>with the following features:</w:t>
      </w:r>
    </w:p>
    <w:p w:rsidR="00B95146" w:rsidRPr="0032781D" w:rsidRDefault="00B95146" w:rsidP="00B95146">
      <w:pPr>
        <w:numPr>
          <w:ilvl w:val="1"/>
          <w:numId w:val="7"/>
        </w:numPr>
        <w:spacing w:line="480" w:lineRule="auto"/>
      </w:pPr>
      <w:r w:rsidRPr="0032781D">
        <w:t>Mobile-Responsive Webpage</w:t>
      </w:r>
    </w:p>
    <w:p w:rsidR="00B95146" w:rsidRPr="0032781D" w:rsidRDefault="00B95146" w:rsidP="00B95146">
      <w:pPr>
        <w:numPr>
          <w:ilvl w:val="1"/>
          <w:numId w:val="7"/>
        </w:numPr>
        <w:spacing w:line="480" w:lineRule="auto"/>
      </w:pPr>
      <w:r>
        <w:t>Learning Resource Organizer</w:t>
      </w:r>
    </w:p>
    <w:p w:rsidR="00B95146" w:rsidRPr="0032781D" w:rsidRDefault="00B95146" w:rsidP="00B95146">
      <w:pPr>
        <w:numPr>
          <w:ilvl w:val="1"/>
          <w:numId w:val="7"/>
        </w:numPr>
        <w:spacing w:line="480" w:lineRule="auto"/>
      </w:pPr>
      <w:r>
        <w:t>Thesis Archiving</w:t>
      </w:r>
    </w:p>
    <w:p w:rsidR="00B95146" w:rsidRPr="0032781D" w:rsidRDefault="00B95146" w:rsidP="00B95146">
      <w:pPr>
        <w:numPr>
          <w:ilvl w:val="1"/>
          <w:numId w:val="7"/>
        </w:numPr>
        <w:spacing w:line="480" w:lineRule="auto"/>
      </w:pPr>
      <w:r>
        <w:t>Dynamic search capability</w:t>
      </w:r>
    </w:p>
    <w:p w:rsidR="00412EED" w:rsidRPr="0032781D" w:rsidRDefault="00412EED" w:rsidP="0032781D">
      <w:pPr>
        <w:spacing w:line="480" w:lineRule="auto"/>
        <w:ind w:left="1440"/>
      </w:pPr>
    </w:p>
    <w:p w:rsidR="00EE5F7B" w:rsidRPr="0032781D" w:rsidRDefault="005679CB" w:rsidP="0032781D">
      <w:pPr>
        <w:numPr>
          <w:ilvl w:val="0"/>
          <w:numId w:val="7"/>
        </w:numPr>
        <w:tabs>
          <w:tab w:val="left" w:pos="284"/>
        </w:tabs>
        <w:spacing w:line="480" w:lineRule="auto"/>
      </w:pPr>
      <w:r w:rsidRPr="0032781D">
        <w:t xml:space="preserve">Create the </w:t>
      </w:r>
      <w:r w:rsidR="00D15AD8" w:rsidRPr="0032781D">
        <w:t>system</w:t>
      </w:r>
      <w:r w:rsidR="00412EED" w:rsidRPr="0032781D">
        <w:t xml:space="preserve"> </w:t>
      </w:r>
      <w:r w:rsidRPr="0032781D">
        <w:t>using (enumerate the development tools)</w:t>
      </w:r>
    </w:p>
    <w:p w:rsidR="00B95146" w:rsidRPr="0032781D" w:rsidRDefault="00EE5F7B" w:rsidP="00B95146">
      <w:pPr>
        <w:pStyle w:val="ListParagraph"/>
        <w:tabs>
          <w:tab w:val="left" w:pos="284"/>
        </w:tabs>
        <w:spacing w:line="480" w:lineRule="auto"/>
      </w:pPr>
      <w:r w:rsidRPr="0032781D">
        <w:tab/>
      </w:r>
      <w:r w:rsidR="00B95146" w:rsidRPr="0032781D">
        <w:t>a. PHP</w:t>
      </w:r>
    </w:p>
    <w:p w:rsidR="00B95146" w:rsidRPr="0032781D" w:rsidRDefault="00B95146" w:rsidP="00B95146">
      <w:pPr>
        <w:pStyle w:val="ListParagraph"/>
        <w:tabs>
          <w:tab w:val="left" w:pos="284"/>
        </w:tabs>
        <w:spacing w:line="480" w:lineRule="auto"/>
      </w:pPr>
      <w:r w:rsidRPr="0032781D">
        <w:tab/>
        <w:t>b. Bootstrap</w:t>
      </w:r>
    </w:p>
    <w:p w:rsidR="00B95146" w:rsidRPr="0032781D" w:rsidRDefault="00B95146" w:rsidP="00B95146">
      <w:pPr>
        <w:pStyle w:val="ListParagraph"/>
        <w:tabs>
          <w:tab w:val="left" w:pos="284"/>
        </w:tabs>
        <w:spacing w:line="480" w:lineRule="auto"/>
      </w:pPr>
      <w:r w:rsidRPr="0032781D">
        <w:tab/>
        <w:t>c. JavaScript</w:t>
      </w:r>
    </w:p>
    <w:p w:rsidR="00B95146" w:rsidRPr="0032781D" w:rsidRDefault="00B95146" w:rsidP="00B95146">
      <w:pPr>
        <w:pStyle w:val="ListParagraph"/>
        <w:tabs>
          <w:tab w:val="left" w:pos="284"/>
        </w:tabs>
        <w:spacing w:line="480" w:lineRule="auto"/>
      </w:pPr>
      <w:r w:rsidRPr="0032781D">
        <w:tab/>
        <w:t>d. Adobe Applications (Photoshop, Illustrator)</w:t>
      </w:r>
    </w:p>
    <w:p w:rsidR="00B95146" w:rsidRDefault="00B95146" w:rsidP="00B95146">
      <w:pPr>
        <w:pStyle w:val="ListParagraph"/>
        <w:tabs>
          <w:tab w:val="left" w:pos="284"/>
        </w:tabs>
        <w:spacing w:line="480" w:lineRule="auto"/>
        <w:ind w:left="1440"/>
      </w:pPr>
      <w:r w:rsidRPr="0032781D">
        <w:t xml:space="preserve">e. </w:t>
      </w:r>
      <w:r>
        <w:t>MySQL</w:t>
      </w:r>
    </w:p>
    <w:p w:rsidR="00B95146" w:rsidRDefault="00B95146" w:rsidP="00B95146">
      <w:pPr>
        <w:pStyle w:val="ListParagraph"/>
        <w:tabs>
          <w:tab w:val="left" w:pos="284"/>
        </w:tabs>
        <w:spacing w:line="480" w:lineRule="auto"/>
        <w:ind w:left="1440"/>
      </w:pPr>
      <w:r>
        <w:t>f. Ajax/jQuery</w:t>
      </w:r>
    </w:p>
    <w:p w:rsidR="007D0BA3" w:rsidRPr="0032781D" w:rsidRDefault="00B95146" w:rsidP="007B2238">
      <w:pPr>
        <w:pStyle w:val="ListParagraph"/>
        <w:tabs>
          <w:tab w:val="left" w:pos="284"/>
        </w:tabs>
        <w:spacing w:line="480" w:lineRule="auto"/>
        <w:ind w:left="1440"/>
      </w:pPr>
      <w:r>
        <w:t>g. CodeIgniter</w:t>
      </w:r>
      <w:r w:rsidR="00CA4412">
        <w:t xml:space="preserve"> 3</w:t>
      </w:r>
    </w:p>
    <w:p w:rsidR="005679CB" w:rsidRPr="0032781D" w:rsidRDefault="005679CB" w:rsidP="0032781D">
      <w:pPr>
        <w:pStyle w:val="ListParagraph"/>
        <w:numPr>
          <w:ilvl w:val="0"/>
          <w:numId w:val="7"/>
        </w:numPr>
        <w:tabs>
          <w:tab w:val="left" w:pos="284"/>
        </w:tabs>
        <w:spacing w:line="480" w:lineRule="auto"/>
      </w:pPr>
      <w:r w:rsidRPr="0032781D">
        <w:lastRenderedPageBreak/>
        <w:t xml:space="preserve">Test and improve the system in terms of: </w:t>
      </w:r>
    </w:p>
    <w:p w:rsidR="005679CB" w:rsidRPr="0032781D" w:rsidRDefault="005679CB" w:rsidP="0032781D">
      <w:pPr>
        <w:tabs>
          <w:tab w:val="left" w:pos="284"/>
        </w:tabs>
        <w:spacing w:line="480" w:lineRule="auto"/>
      </w:pPr>
      <w:r w:rsidRPr="0032781D">
        <w:tab/>
      </w:r>
      <w:r w:rsidRPr="0032781D">
        <w:tab/>
      </w:r>
      <w:r w:rsidR="00A304DD">
        <w:t xml:space="preserve">      </w:t>
      </w:r>
      <w:r w:rsidRPr="0032781D">
        <w:t>a.</w:t>
      </w:r>
      <w:r w:rsidR="000A31CA" w:rsidRPr="0032781D">
        <w:t xml:space="preserve"> Efficiency</w:t>
      </w:r>
    </w:p>
    <w:p w:rsidR="005679CB" w:rsidRPr="0032781D" w:rsidRDefault="005679CB" w:rsidP="0032781D">
      <w:pPr>
        <w:tabs>
          <w:tab w:val="left" w:pos="284"/>
        </w:tabs>
        <w:spacing w:line="480" w:lineRule="auto"/>
      </w:pPr>
      <w:r w:rsidRPr="0032781D">
        <w:tab/>
      </w:r>
      <w:r w:rsidRPr="0032781D">
        <w:tab/>
      </w:r>
      <w:r w:rsidR="00A304DD">
        <w:t xml:space="preserve">      </w:t>
      </w:r>
      <w:r w:rsidRPr="0032781D">
        <w:t>b.</w:t>
      </w:r>
      <w:r w:rsidR="00D15AD8" w:rsidRPr="0032781D">
        <w:t xml:space="preserve"> Maintainability</w:t>
      </w:r>
    </w:p>
    <w:p w:rsidR="005679CB" w:rsidRPr="0032781D" w:rsidRDefault="005679CB" w:rsidP="0032781D">
      <w:pPr>
        <w:tabs>
          <w:tab w:val="left" w:pos="284"/>
        </w:tabs>
        <w:spacing w:line="480" w:lineRule="auto"/>
      </w:pPr>
      <w:r w:rsidRPr="0032781D">
        <w:tab/>
      </w:r>
      <w:r w:rsidRPr="0032781D">
        <w:tab/>
      </w:r>
      <w:r w:rsidR="00A304DD">
        <w:t xml:space="preserve">      </w:t>
      </w:r>
      <w:r w:rsidRPr="0032781D">
        <w:t>c.</w:t>
      </w:r>
      <w:r w:rsidR="00412EED" w:rsidRPr="0032781D">
        <w:t xml:space="preserve"> Accuracy</w:t>
      </w:r>
    </w:p>
    <w:p w:rsidR="00412EED" w:rsidRPr="0032781D" w:rsidRDefault="00412EED" w:rsidP="0032781D">
      <w:pPr>
        <w:tabs>
          <w:tab w:val="left" w:pos="284"/>
        </w:tabs>
        <w:spacing w:line="480" w:lineRule="auto"/>
      </w:pPr>
    </w:p>
    <w:p w:rsidR="005679CB" w:rsidRPr="0032781D" w:rsidRDefault="005679CB" w:rsidP="0032781D">
      <w:pPr>
        <w:tabs>
          <w:tab w:val="left" w:pos="284"/>
        </w:tabs>
        <w:spacing w:line="480" w:lineRule="auto"/>
      </w:pPr>
      <w:r w:rsidRPr="0032781D">
        <w:tab/>
        <w:t>4.  Determine the level of acceptability of the develope</w:t>
      </w:r>
      <w:r w:rsidR="00DD1914" w:rsidRPr="0032781D">
        <w:t>d</w:t>
      </w:r>
      <w:r w:rsidR="00412EED" w:rsidRPr="0032781D">
        <w:t xml:space="preserve"> application</w:t>
      </w:r>
      <w:r w:rsidR="00DD1914" w:rsidRPr="0032781D">
        <w:t xml:space="preserve"> using </w:t>
      </w:r>
      <w:r w:rsidR="00412EED" w:rsidRPr="0032781D">
        <w:t xml:space="preserve">Software Evaluation </w:t>
      </w:r>
      <w:r w:rsidR="00DD1914" w:rsidRPr="0032781D">
        <w:t>(</w:t>
      </w:r>
      <w:r w:rsidRPr="0032781D">
        <w:t>ISO 9126) instrument</w:t>
      </w:r>
    </w:p>
    <w:p w:rsidR="00301C6D" w:rsidRPr="0032781D" w:rsidRDefault="00301C6D" w:rsidP="0032781D">
      <w:pPr>
        <w:spacing w:line="480" w:lineRule="auto"/>
        <w:jc w:val="both"/>
      </w:pPr>
    </w:p>
    <w:p w:rsidR="00E03695" w:rsidRPr="00301C6D" w:rsidRDefault="007D0BA3" w:rsidP="0032781D">
      <w:pPr>
        <w:spacing w:line="480" w:lineRule="auto"/>
        <w:jc w:val="both"/>
        <w:rPr>
          <w:rFonts w:eastAsia="Arial"/>
          <w:b/>
        </w:rPr>
      </w:pPr>
      <w:r>
        <w:rPr>
          <w:rFonts w:eastAsia="Arial"/>
          <w:b/>
        </w:rPr>
        <w:t>Scope and L</w:t>
      </w:r>
      <w:r w:rsidR="0032781D" w:rsidRPr="00C20D66">
        <w:rPr>
          <w:rFonts w:eastAsia="Arial"/>
          <w:b/>
        </w:rPr>
        <w:t>imitation</w:t>
      </w:r>
      <w:r>
        <w:rPr>
          <w:rFonts w:eastAsia="Arial"/>
          <w:b/>
          <w:lang w:val="id-ID"/>
        </w:rPr>
        <w:t>s</w:t>
      </w:r>
      <w:r w:rsidR="0032781D" w:rsidRPr="00C20D66">
        <w:rPr>
          <w:rFonts w:eastAsia="Arial"/>
          <w:b/>
        </w:rPr>
        <w:t xml:space="preserve"> of the Study</w:t>
      </w:r>
    </w:p>
    <w:p w:rsidR="0032781D" w:rsidRDefault="0032781D" w:rsidP="0032781D">
      <w:pPr>
        <w:spacing w:line="480" w:lineRule="auto"/>
        <w:jc w:val="both"/>
        <w:rPr>
          <w:rFonts w:eastAsia="Arial"/>
        </w:rPr>
      </w:pPr>
      <w:r>
        <w:rPr>
          <w:rFonts w:eastAsia="Arial"/>
        </w:rPr>
        <w:t xml:space="preserve">     </w:t>
      </w:r>
      <w:r w:rsidRPr="00C20D66">
        <w:rPr>
          <w:rFonts w:eastAsia="Arial"/>
        </w:rPr>
        <w:t>The Learning Resource System is a software that allows the students to search for available learning resources that can be used for their specific purposes. It also helps the instructors to track and manage available equipment for teaching and be wary of the learning materials that the students are fond of.</w:t>
      </w:r>
    </w:p>
    <w:p w:rsidR="0032781D" w:rsidRPr="00C20D66" w:rsidRDefault="0032781D" w:rsidP="00A304DD">
      <w:pPr>
        <w:spacing w:line="480" w:lineRule="auto"/>
        <w:jc w:val="both"/>
        <w:rPr>
          <w:rFonts w:eastAsia="Arial"/>
        </w:rPr>
      </w:pPr>
      <w:r>
        <w:rPr>
          <w:rFonts w:eastAsia="Arial"/>
        </w:rPr>
        <w:t xml:space="preserve">     </w:t>
      </w:r>
      <w:r w:rsidRPr="00C20D66">
        <w:rPr>
          <w:rFonts w:eastAsia="Arial"/>
        </w:rPr>
        <w:t xml:space="preserve">The scope of the system includes the following properties like a mobile-responsive webpage that allows the users to access the system in whatever gadget they have connected to the internet. To keep track of the learning resources, it records all the transactions that have been used using a hardware called scanner that scans the barcodes attached in the learning materials. </w:t>
      </w:r>
      <w:r w:rsidR="00B95146">
        <w:rPr>
          <w:rFonts w:eastAsia="Arial"/>
        </w:rPr>
        <w:t>\</w:t>
      </w:r>
      <w:r w:rsidR="00B95146">
        <w:rPr>
          <w:rFonts w:eastAsia="Arial"/>
        </w:rPr>
        <w:tab/>
      </w:r>
    </w:p>
    <w:p w:rsidR="00E03695" w:rsidRDefault="00E03695" w:rsidP="0032781D">
      <w:pPr>
        <w:spacing w:line="480" w:lineRule="auto"/>
        <w:jc w:val="both"/>
        <w:rPr>
          <w:rFonts w:eastAsia="Arial"/>
          <w:b/>
        </w:rPr>
      </w:pPr>
    </w:p>
    <w:p w:rsidR="00E03695" w:rsidRDefault="00E03695" w:rsidP="0032781D">
      <w:pPr>
        <w:spacing w:line="480" w:lineRule="auto"/>
        <w:jc w:val="both"/>
        <w:rPr>
          <w:rFonts w:eastAsia="Arial"/>
          <w:b/>
        </w:rPr>
      </w:pPr>
    </w:p>
    <w:p w:rsidR="00E03695" w:rsidRDefault="00E03695" w:rsidP="0032781D">
      <w:pPr>
        <w:spacing w:line="480" w:lineRule="auto"/>
        <w:jc w:val="both"/>
        <w:rPr>
          <w:rFonts w:eastAsia="Arial"/>
          <w:b/>
        </w:rPr>
      </w:pPr>
    </w:p>
    <w:p w:rsidR="00E03695" w:rsidRDefault="00E03695" w:rsidP="0032781D">
      <w:pPr>
        <w:spacing w:line="480" w:lineRule="auto"/>
        <w:jc w:val="both"/>
        <w:rPr>
          <w:rFonts w:eastAsia="Arial"/>
          <w:b/>
        </w:rPr>
      </w:pPr>
    </w:p>
    <w:p w:rsidR="00301C6D" w:rsidRDefault="00301C6D" w:rsidP="0032781D">
      <w:pPr>
        <w:spacing w:line="480" w:lineRule="auto"/>
        <w:jc w:val="both"/>
        <w:rPr>
          <w:rFonts w:eastAsia="Arial"/>
          <w:b/>
        </w:rPr>
      </w:pPr>
    </w:p>
    <w:p w:rsidR="0032781D" w:rsidRPr="00C20D66" w:rsidRDefault="0032781D" w:rsidP="0032781D">
      <w:pPr>
        <w:spacing w:line="480" w:lineRule="auto"/>
        <w:jc w:val="both"/>
        <w:rPr>
          <w:rFonts w:eastAsia="Arial"/>
          <w:b/>
        </w:rPr>
      </w:pPr>
      <w:r w:rsidRPr="00C20D66">
        <w:rPr>
          <w:rFonts w:eastAsia="Arial"/>
          <w:b/>
        </w:rPr>
        <w:lastRenderedPageBreak/>
        <w:t>Significance of the Study</w:t>
      </w:r>
    </w:p>
    <w:p w:rsidR="00B95146" w:rsidRPr="00C20D66" w:rsidRDefault="0032781D" w:rsidP="00B95146">
      <w:pPr>
        <w:spacing w:line="480" w:lineRule="auto"/>
        <w:jc w:val="both"/>
        <w:rPr>
          <w:rFonts w:eastAsia="Arial"/>
        </w:rPr>
      </w:pPr>
      <w:r>
        <w:rPr>
          <w:rFonts w:eastAsia="Arial"/>
          <w:b/>
        </w:rPr>
        <w:t xml:space="preserve">     </w:t>
      </w:r>
      <w:r w:rsidR="00B95146" w:rsidRPr="00C20D66">
        <w:rPr>
          <w:rFonts w:eastAsia="Arial"/>
        </w:rPr>
        <w:t xml:space="preserve">The system aims to provide convenience for all the students and anyone who wants to use the educational resources for their studies. To create a comfortable studying and researching medium that can provide all </w:t>
      </w:r>
      <w:r w:rsidR="00B95146">
        <w:rPr>
          <w:rFonts w:eastAsia="Arial"/>
        </w:rPr>
        <w:t xml:space="preserve">the </w:t>
      </w:r>
      <w:r w:rsidR="00B95146" w:rsidRPr="00C20D66">
        <w:rPr>
          <w:rFonts w:eastAsia="Arial"/>
        </w:rPr>
        <w:t>necessary information to further improve and develop a proper research to comply with the requirements of the subject. To develop a centralized system that will grant convenience to both the instructors and the students.</w:t>
      </w:r>
    </w:p>
    <w:p w:rsidR="00B95146" w:rsidRDefault="00B95146" w:rsidP="00B95146">
      <w:pPr>
        <w:tabs>
          <w:tab w:val="left" w:pos="1170"/>
        </w:tabs>
        <w:spacing w:line="480" w:lineRule="auto"/>
        <w:jc w:val="both"/>
        <w:rPr>
          <w:rFonts w:eastAsia="Arial"/>
          <w:b/>
        </w:rPr>
      </w:pPr>
    </w:p>
    <w:p w:rsidR="00B95146" w:rsidRPr="00C20D66" w:rsidRDefault="00B95146" w:rsidP="00B95146">
      <w:pPr>
        <w:tabs>
          <w:tab w:val="left" w:pos="1170"/>
        </w:tabs>
        <w:spacing w:line="480" w:lineRule="auto"/>
        <w:jc w:val="both"/>
      </w:pPr>
      <w:r>
        <w:rPr>
          <w:rFonts w:eastAsia="Arial"/>
          <w:b/>
        </w:rPr>
        <w:t xml:space="preserve">     </w:t>
      </w:r>
      <w:r w:rsidRPr="00C20D66">
        <w:rPr>
          <w:rFonts w:eastAsia="Arial"/>
        </w:rPr>
        <w:t>The study</w:t>
      </w:r>
      <w:r>
        <w:rPr>
          <w:rFonts w:eastAsia="Arial"/>
        </w:rPr>
        <w:t xml:space="preserve"> will serve</w:t>
      </w:r>
      <w:r w:rsidRPr="00C20D66">
        <w:rPr>
          <w:rFonts w:eastAsia="Arial"/>
        </w:rPr>
        <w:t xml:space="preserve"> as</w:t>
      </w:r>
      <w:r>
        <w:rPr>
          <w:rFonts w:eastAsia="Arial"/>
        </w:rPr>
        <w:t xml:space="preserve"> a</w:t>
      </w:r>
      <w:r w:rsidRPr="00C20D66">
        <w:rPr>
          <w:rFonts w:eastAsia="Arial"/>
        </w:rPr>
        <w:t xml:space="preserve"> reference and guide for the students in </w:t>
      </w:r>
      <w:r w:rsidRPr="00C20D66">
        <w:t xml:space="preserve">researching and getting necessary information about their own topic. It will also help students and instructors to have a deeper understanding about learning resources </w:t>
      </w:r>
      <w:r>
        <w:t xml:space="preserve">platform. </w:t>
      </w:r>
      <w:r w:rsidRPr="00C20D66">
        <w:t xml:space="preserve"> The proposed study provides technical basis for assessing, acquiring, producing and distributing quality learning resource materials for student and instructional support materials for the teachers.</w:t>
      </w:r>
    </w:p>
    <w:p w:rsidR="0032781D" w:rsidRPr="00C20D66" w:rsidRDefault="0032781D" w:rsidP="00B95146">
      <w:pPr>
        <w:spacing w:line="480" w:lineRule="auto"/>
        <w:jc w:val="both"/>
      </w:pPr>
    </w:p>
    <w:p w:rsidR="00A322A4" w:rsidRPr="0032781D" w:rsidRDefault="00A322A4" w:rsidP="0032781D">
      <w:pPr>
        <w:spacing w:line="480" w:lineRule="auto"/>
        <w:jc w:val="both"/>
      </w:pPr>
    </w:p>
    <w:p w:rsidR="00A322A4" w:rsidRPr="0032781D" w:rsidRDefault="00A322A4" w:rsidP="0032781D">
      <w:pPr>
        <w:spacing w:line="480" w:lineRule="auto"/>
        <w:jc w:val="both"/>
      </w:pPr>
    </w:p>
    <w:p w:rsidR="00A322A4" w:rsidRPr="0032781D" w:rsidRDefault="00A322A4" w:rsidP="0032781D">
      <w:pPr>
        <w:spacing w:line="480" w:lineRule="auto"/>
        <w:jc w:val="both"/>
      </w:pPr>
    </w:p>
    <w:p w:rsidR="00A322A4" w:rsidRDefault="00A322A4" w:rsidP="0032781D">
      <w:pPr>
        <w:spacing w:line="480" w:lineRule="auto"/>
        <w:jc w:val="both"/>
      </w:pPr>
    </w:p>
    <w:p w:rsidR="00301C6D" w:rsidRDefault="00301C6D" w:rsidP="0032781D">
      <w:pPr>
        <w:spacing w:line="480" w:lineRule="auto"/>
        <w:jc w:val="both"/>
      </w:pPr>
    </w:p>
    <w:p w:rsidR="00301C6D" w:rsidRPr="0032781D" w:rsidRDefault="00301C6D" w:rsidP="0032781D">
      <w:pPr>
        <w:spacing w:line="480" w:lineRule="auto"/>
        <w:jc w:val="both"/>
      </w:pPr>
    </w:p>
    <w:p w:rsidR="005C17EC" w:rsidRPr="0032781D" w:rsidRDefault="005C17EC" w:rsidP="0032781D">
      <w:pPr>
        <w:spacing w:line="480" w:lineRule="auto"/>
        <w:jc w:val="both"/>
      </w:pPr>
    </w:p>
    <w:p w:rsidR="0032781D" w:rsidRDefault="0032781D" w:rsidP="0032781D">
      <w:pPr>
        <w:spacing w:line="480" w:lineRule="auto"/>
        <w:jc w:val="center"/>
        <w:rPr>
          <w:b/>
        </w:rPr>
      </w:pPr>
    </w:p>
    <w:p w:rsidR="0032781D" w:rsidRDefault="0032781D" w:rsidP="0032781D">
      <w:pPr>
        <w:spacing w:line="480" w:lineRule="auto"/>
        <w:jc w:val="center"/>
        <w:rPr>
          <w:b/>
        </w:rPr>
      </w:pPr>
    </w:p>
    <w:p w:rsidR="0032781D" w:rsidRDefault="0032781D" w:rsidP="00E03695">
      <w:pPr>
        <w:spacing w:line="480" w:lineRule="auto"/>
        <w:rPr>
          <w:b/>
        </w:rPr>
      </w:pPr>
    </w:p>
    <w:p w:rsidR="007D0BA3" w:rsidRDefault="007D0BA3" w:rsidP="00E03695">
      <w:pPr>
        <w:spacing w:line="480" w:lineRule="auto"/>
        <w:rPr>
          <w:b/>
        </w:rPr>
      </w:pPr>
    </w:p>
    <w:p w:rsidR="002C0501" w:rsidRPr="0032781D" w:rsidRDefault="002C0501" w:rsidP="007D0BA3">
      <w:pPr>
        <w:spacing w:line="480" w:lineRule="auto"/>
        <w:jc w:val="center"/>
        <w:rPr>
          <w:b/>
        </w:rPr>
      </w:pPr>
      <w:r w:rsidRPr="0032781D">
        <w:rPr>
          <w:b/>
        </w:rPr>
        <w:t>Chapter 2</w:t>
      </w:r>
    </w:p>
    <w:p w:rsidR="00A322A4" w:rsidRPr="0032781D" w:rsidRDefault="007D0BA3" w:rsidP="007D0BA3">
      <w:pPr>
        <w:spacing w:line="480" w:lineRule="auto"/>
        <w:jc w:val="center"/>
        <w:rPr>
          <w:b/>
        </w:rPr>
      </w:pPr>
      <w:r>
        <w:rPr>
          <w:b/>
        </w:rPr>
        <w:t>CONCEPTUAL FRAMEWORK</w:t>
      </w:r>
    </w:p>
    <w:p w:rsidR="00233001" w:rsidRPr="0032781D" w:rsidRDefault="00E343D0" w:rsidP="0032781D">
      <w:pPr>
        <w:spacing w:line="480" w:lineRule="auto"/>
        <w:jc w:val="both"/>
      </w:pPr>
      <w:r>
        <w:softHyphen/>
        <w:t xml:space="preserve">     </w:t>
      </w:r>
      <w:r w:rsidR="00233001" w:rsidRPr="0032781D">
        <w:t>This chapter includes the review of related literature and studies, conceptual model of the study, evaluation system, and operational definition of terms.</w:t>
      </w:r>
    </w:p>
    <w:p w:rsidR="00233001" w:rsidRPr="0032781D" w:rsidRDefault="00233001" w:rsidP="0032781D">
      <w:pPr>
        <w:spacing w:line="480" w:lineRule="auto"/>
        <w:jc w:val="both"/>
        <w:rPr>
          <w:b/>
        </w:rPr>
      </w:pPr>
    </w:p>
    <w:p w:rsidR="00A322A4" w:rsidRPr="0032781D" w:rsidRDefault="00A322A4" w:rsidP="0032781D">
      <w:pPr>
        <w:spacing w:line="480" w:lineRule="auto"/>
        <w:jc w:val="both"/>
        <w:rPr>
          <w:b/>
        </w:rPr>
      </w:pPr>
      <w:r w:rsidRPr="0032781D">
        <w:rPr>
          <w:b/>
        </w:rPr>
        <w:t>Review of Related Literature</w:t>
      </w:r>
    </w:p>
    <w:p w:rsidR="00A322A4" w:rsidRDefault="00233097" w:rsidP="0032781D">
      <w:pPr>
        <w:spacing w:line="480" w:lineRule="auto"/>
        <w:jc w:val="both"/>
      </w:pPr>
      <w:r>
        <w:rPr>
          <w:b/>
        </w:rPr>
        <w:t xml:space="preserve">     </w:t>
      </w:r>
      <w:r w:rsidR="00233001" w:rsidRPr="0032781D">
        <w:t>In this section, the following information explains about the related technologies, theoretical and conceptual framework that helped the researchers to fully understand the research in the conceptualization of the study.</w:t>
      </w:r>
    </w:p>
    <w:p w:rsidR="007D0BA3" w:rsidRPr="007D0BA3" w:rsidRDefault="007D0BA3" w:rsidP="0032781D">
      <w:pPr>
        <w:spacing w:line="480" w:lineRule="auto"/>
        <w:jc w:val="both"/>
      </w:pPr>
    </w:p>
    <w:p w:rsidR="002C0501" w:rsidRPr="007D0BA3" w:rsidRDefault="00A322A4" w:rsidP="007D0BA3">
      <w:pPr>
        <w:spacing w:line="480" w:lineRule="auto"/>
        <w:jc w:val="both"/>
        <w:rPr>
          <w:b/>
        </w:rPr>
      </w:pPr>
      <w:r w:rsidRPr="007D0BA3">
        <w:rPr>
          <w:b/>
        </w:rPr>
        <w:t>Web Development</w:t>
      </w:r>
    </w:p>
    <w:p w:rsidR="00573A91" w:rsidRPr="008F58D7" w:rsidRDefault="002C0501" w:rsidP="008F58D7">
      <w:pPr>
        <w:spacing w:line="480" w:lineRule="auto"/>
        <w:jc w:val="both"/>
        <w:rPr>
          <w:b/>
          <w:i/>
        </w:rPr>
      </w:pPr>
      <w:r w:rsidRPr="008F58D7">
        <w:rPr>
          <w:b/>
          <w:i/>
        </w:rPr>
        <w:t>Overview of Web Development</w:t>
      </w:r>
    </w:p>
    <w:p w:rsidR="006D1FE1" w:rsidRPr="0032781D" w:rsidRDefault="0032781D" w:rsidP="008F58D7">
      <w:pPr>
        <w:pStyle w:val="ListParagraph"/>
        <w:spacing w:line="480" w:lineRule="auto"/>
        <w:ind w:left="0"/>
        <w:jc w:val="both"/>
      </w:pPr>
      <w:r>
        <w:t xml:space="preserve">     </w:t>
      </w:r>
      <w:r w:rsidR="00A72900" w:rsidRPr="0032781D">
        <w:t xml:space="preserve">Web developers have been around ever since the introduction of internet </w:t>
      </w:r>
      <w:r w:rsidR="000D6E70" w:rsidRPr="0032781D">
        <w:t xml:space="preserve">to the whole wide world for people all over the globe to use. To further spread the popularity and usability of the internet, they created website for hosting ranging from simple </w:t>
      </w:r>
      <w:r w:rsidR="006D1FE1" w:rsidRPr="0032781D">
        <w:t xml:space="preserve">or plain text pages to complicated web structures that’s being used commercially. </w:t>
      </w:r>
    </w:p>
    <w:p w:rsidR="006D1FE1" w:rsidRPr="0032781D" w:rsidRDefault="0032781D" w:rsidP="008F58D7">
      <w:pPr>
        <w:pStyle w:val="ListParagraph"/>
        <w:spacing w:line="480" w:lineRule="auto"/>
        <w:ind w:left="0"/>
        <w:jc w:val="both"/>
      </w:pPr>
      <w:r>
        <w:t xml:space="preserve">     </w:t>
      </w:r>
      <w:r w:rsidR="006D1FE1" w:rsidRPr="0032781D">
        <w:t>Web development includes different tasks and processes associated in it these are web designing, web engineering, content creation, client or server-side scripting, security, network compatibility and specially the coding or programming that brings up the design into reality.</w:t>
      </w:r>
    </w:p>
    <w:p w:rsidR="007D0BA3" w:rsidRDefault="007D0BA3" w:rsidP="007D0BA3">
      <w:pPr>
        <w:spacing w:line="480" w:lineRule="auto"/>
        <w:ind w:firstLine="720"/>
        <w:jc w:val="both"/>
        <w:rPr>
          <w:b/>
        </w:rPr>
      </w:pPr>
    </w:p>
    <w:p w:rsidR="007D0BA3" w:rsidRDefault="007D0BA3" w:rsidP="007D0BA3">
      <w:pPr>
        <w:spacing w:line="480" w:lineRule="auto"/>
        <w:ind w:firstLine="720"/>
        <w:jc w:val="both"/>
        <w:rPr>
          <w:b/>
        </w:rPr>
      </w:pPr>
    </w:p>
    <w:p w:rsidR="008F58D7" w:rsidRDefault="008F58D7" w:rsidP="007D0BA3">
      <w:pPr>
        <w:spacing w:line="480" w:lineRule="auto"/>
        <w:ind w:firstLine="720"/>
        <w:jc w:val="both"/>
        <w:rPr>
          <w:b/>
        </w:rPr>
      </w:pPr>
    </w:p>
    <w:p w:rsidR="006D1FE1" w:rsidRPr="008F58D7" w:rsidRDefault="006D1FE1" w:rsidP="008F58D7">
      <w:pPr>
        <w:spacing w:line="480" w:lineRule="auto"/>
        <w:jc w:val="both"/>
        <w:rPr>
          <w:b/>
          <w:i/>
        </w:rPr>
      </w:pPr>
      <w:r w:rsidRPr="008F58D7">
        <w:rPr>
          <w:b/>
          <w:i/>
        </w:rPr>
        <w:t>Brief History of Web Development</w:t>
      </w:r>
    </w:p>
    <w:p w:rsidR="009D192D" w:rsidRPr="0032781D" w:rsidRDefault="0032781D" w:rsidP="008F58D7">
      <w:pPr>
        <w:pStyle w:val="ListParagraph"/>
        <w:spacing w:line="480" w:lineRule="auto"/>
        <w:ind w:left="0"/>
        <w:jc w:val="both"/>
      </w:pPr>
      <w:r>
        <w:t xml:space="preserve">     </w:t>
      </w:r>
      <w:r w:rsidR="006D1FE1" w:rsidRPr="0032781D">
        <w:t xml:space="preserve">The rise of the internet requires a medium </w:t>
      </w:r>
      <w:r w:rsidR="009D192D" w:rsidRPr="0032781D">
        <w:t xml:space="preserve">or a proper graphical interface for the attention of general population and notice the overwhelming potential of internet. In the year 1980s websites gained attention for the use of businesses for their commercial potential and recognizing its use for future generations to come. </w:t>
      </w:r>
    </w:p>
    <w:p w:rsidR="009D192D" w:rsidRPr="0032781D" w:rsidRDefault="0032781D" w:rsidP="008F58D7">
      <w:pPr>
        <w:pStyle w:val="ListParagraph"/>
        <w:spacing w:line="480" w:lineRule="auto"/>
        <w:ind w:left="0"/>
        <w:jc w:val="both"/>
      </w:pPr>
      <w:r>
        <w:t xml:space="preserve">     </w:t>
      </w:r>
      <w:r w:rsidR="009D192D" w:rsidRPr="0032781D">
        <w:t>The first platform ever created for better development of websites was founded by Tim Berners-Lee in collaboration with the researchers from all over the world and is widely used up until today is the HTML or the Hyper-Text Markup Language serves as the foundation or the fundamental building block of web development.</w:t>
      </w:r>
    </w:p>
    <w:p w:rsidR="0032781D" w:rsidRPr="00E343D0" w:rsidRDefault="0032781D" w:rsidP="00E343D0">
      <w:pPr>
        <w:spacing w:line="480" w:lineRule="auto"/>
        <w:jc w:val="both"/>
        <w:rPr>
          <w:b/>
        </w:rPr>
      </w:pPr>
    </w:p>
    <w:p w:rsidR="00A322A4" w:rsidRPr="007D0BA3" w:rsidRDefault="00A322A4" w:rsidP="007D0BA3">
      <w:pPr>
        <w:spacing w:line="480" w:lineRule="auto"/>
        <w:jc w:val="both"/>
        <w:rPr>
          <w:b/>
        </w:rPr>
      </w:pPr>
      <w:r w:rsidRPr="007D0BA3">
        <w:rPr>
          <w:b/>
        </w:rPr>
        <w:t>Development Tools</w:t>
      </w:r>
    </w:p>
    <w:p w:rsidR="00D04025" w:rsidRPr="008F58D7" w:rsidRDefault="00A322A4" w:rsidP="008F58D7">
      <w:pPr>
        <w:spacing w:line="480" w:lineRule="auto"/>
        <w:jc w:val="both"/>
        <w:rPr>
          <w:b/>
          <w:i/>
        </w:rPr>
      </w:pPr>
      <w:r w:rsidRPr="008F58D7">
        <w:rPr>
          <w:b/>
          <w:i/>
        </w:rPr>
        <w:t>HTML</w:t>
      </w:r>
    </w:p>
    <w:p w:rsidR="00D04025" w:rsidRPr="0032781D" w:rsidRDefault="0032781D" w:rsidP="008F58D7">
      <w:pPr>
        <w:spacing w:line="480" w:lineRule="auto"/>
        <w:jc w:val="both"/>
      </w:pPr>
      <w:r>
        <w:t xml:space="preserve">     </w:t>
      </w:r>
      <w:r w:rsidR="00D04025" w:rsidRPr="0032781D">
        <w:t>HTML or Hyper-Text Markup Language founded by Tim Berners-Lee serves as the foundation and the fundamental building block of creating a website and up until today remains at the core of coding and infrastructure and enabled the coders to create and organize layouts that can be interacted and understood over different networks.</w:t>
      </w:r>
    </w:p>
    <w:p w:rsidR="00D04025" w:rsidRPr="0032781D" w:rsidRDefault="002D4FA9" w:rsidP="008F58D7">
      <w:pPr>
        <w:spacing w:line="480" w:lineRule="auto"/>
        <w:jc w:val="both"/>
      </w:pPr>
      <w:r>
        <w:t xml:space="preserve">     </w:t>
      </w:r>
      <w:r w:rsidR="00D04025" w:rsidRPr="0032781D">
        <w:t xml:space="preserve">It is made up of elements, tags that can give texts different meaning whenever applied. </w:t>
      </w:r>
      <w:r w:rsidR="000902A2" w:rsidRPr="0032781D">
        <w:t>HTML describes the web page structure and originally included signals or cues for the appearance of documents.</w:t>
      </w:r>
      <w:r w:rsidR="00D04025" w:rsidRPr="0032781D">
        <w:t xml:space="preserve"> </w:t>
      </w:r>
    </w:p>
    <w:p w:rsidR="00D04025" w:rsidRDefault="00D04025" w:rsidP="0032781D">
      <w:pPr>
        <w:spacing w:line="480" w:lineRule="auto"/>
        <w:jc w:val="both"/>
        <w:rPr>
          <w:b/>
        </w:rPr>
      </w:pPr>
    </w:p>
    <w:p w:rsidR="007D0BA3" w:rsidRDefault="007D0BA3" w:rsidP="0032781D">
      <w:pPr>
        <w:spacing w:line="480" w:lineRule="auto"/>
        <w:jc w:val="both"/>
        <w:rPr>
          <w:b/>
        </w:rPr>
      </w:pPr>
    </w:p>
    <w:p w:rsidR="008F58D7" w:rsidRDefault="008F58D7" w:rsidP="008F58D7">
      <w:pPr>
        <w:spacing w:line="480" w:lineRule="auto"/>
        <w:jc w:val="both"/>
        <w:rPr>
          <w:b/>
        </w:rPr>
      </w:pPr>
    </w:p>
    <w:p w:rsidR="008F58D7" w:rsidRDefault="008F58D7" w:rsidP="008F58D7">
      <w:pPr>
        <w:spacing w:line="480" w:lineRule="auto"/>
        <w:jc w:val="both"/>
        <w:rPr>
          <w:b/>
        </w:rPr>
      </w:pPr>
    </w:p>
    <w:p w:rsidR="000902A2" w:rsidRPr="008F58D7" w:rsidRDefault="0032781D" w:rsidP="008F58D7">
      <w:pPr>
        <w:spacing w:line="480" w:lineRule="auto"/>
        <w:jc w:val="both"/>
        <w:rPr>
          <w:b/>
          <w:i/>
        </w:rPr>
      </w:pPr>
      <w:r w:rsidRPr="008F58D7">
        <w:rPr>
          <w:b/>
          <w:i/>
        </w:rPr>
        <w:t>CSS</w:t>
      </w:r>
    </w:p>
    <w:p w:rsidR="007D7DD1" w:rsidRPr="0032781D" w:rsidRDefault="008F58D7" w:rsidP="008F58D7">
      <w:pPr>
        <w:spacing w:line="480" w:lineRule="auto"/>
        <w:jc w:val="both"/>
      </w:pPr>
      <w:r>
        <w:rPr>
          <w:lang w:val="id-ID"/>
        </w:rPr>
        <w:t xml:space="preserve">     </w:t>
      </w:r>
      <w:r w:rsidR="000902A2" w:rsidRPr="0032781D">
        <w:t>CSS or Cascading Style Sheets are used for how the elements of HTML are to be displayed on paper, screen, or other media. CSS is used to style and lay out web pages including font, color, spacing and size of the content of your webpage. CSS is also used for animations and other decorative features to bring up the best for your webpage.</w:t>
      </w:r>
    </w:p>
    <w:p w:rsidR="008F58D7" w:rsidRDefault="0032781D" w:rsidP="00965E40">
      <w:pPr>
        <w:spacing w:line="480" w:lineRule="auto"/>
        <w:jc w:val="both"/>
      </w:pPr>
      <w:r>
        <w:t xml:space="preserve">     </w:t>
      </w:r>
      <w:r w:rsidR="000902A2" w:rsidRPr="0032781D">
        <w:t>CSS is designed primarily for the separation of presentation and the content, layout, colors, and fonts. It serves flexibility and control for the specification of presentation characteristics.</w:t>
      </w:r>
    </w:p>
    <w:p w:rsidR="00965E40" w:rsidRPr="00965E40" w:rsidRDefault="00965E40" w:rsidP="00965E40">
      <w:pPr>
        <w:spacing w:line="480" w:lineRule="auto"/>
        <w:jc w:val="both"/>
      </w:pPr>
    </w:p>
    <w:p w:rsidR="00B66E56" w:rsidRPr="008F58D7" w:rsidRDefault="00B66E56" w:rsidP="008F58D7">
      <w:pPr>
        <w:spacing w:line="480" w:lineRule="auto"/>
        <w:jc w:val="both"/>
        <w:rPr>
          <w:b/>
          <w:i/>
        </w:rPr>
      </w:pPr>
      <w:r w:rsidRPr="008F58D7">
        <w:rPr>
          <w:b/>
          <w:i/>
        </w:rPr>
        <w:t xml:space="preserve">Web </w:t>
      </w:r>
      <w:r w:rsidR="00A322A4" w:rsidRPr="008F58D7">
        <w:rPr>
          <w:b/>
          <w:i/>
        </w:rPr>
        <w:t>Server</w:t>
      </w:r>
      <w:r w:rsidR="002C0501" w:rsidRPr="008F58D7">
        <w:rPr>
          <w:b/>
          <w:i/>
        </w:rPr>
        <w:t xml:space="preserve"> </w:t>
      </w:r>
    </w:p>
    <w:p w:rsidR="00D7451D" w:rsidRPr="0032781D" w:rsidRDefault="002D4FA9" w:rsidP="008F58D7">
      <w:pPr>
        <w:pStyle w:val="ListParagraph"/>
        <w:spacing w:line="480" w:lineRule="auto"/>
        <w:ind w:left="0"/>
        <w:jc w:val="both"/>
      </w:pPr>
      <w:r>
        <w:t xml:space="preserve">     </w:t>
      </w:r>
      <w:r w:rsidR="00621BDD" w:rsidRPr="0032781D">
        <w:t xml:space="preserve">There are many kinds of server that the industry use for their everyday work and jobs and we’ll be focusing </w:t>
      </w:r>
      <w:r w:rsidR="00424BD1" w:rsidRPr="0032781D">
        <w:t xml:space="preserve">only </w:t>
      </w:r>
      <w:r w:rsidR="00621BDD" w:rsidRPr="0032781D">
        <w:t xml:space="preserve">on one kind </w:t>
      </w:r>
      <w:r w:rsidR="00424BD1" w:rsidRPr="0032781D">
        <w:t>which</w:t>
      </w:r>
      <w:r w:rsidR="00621BDD" w:rsidRPr="0032781D">
        <w:t xml:space="preserve"> is the web server. A web server is a computer system that processes requests and distribute it over the World Wide Web. </w:t>
      </w:r>
      <w:r w:rsidR="00D7451D" w:rsidRPr="0032781D">
        <w:t>Its</w:t>
      </w:r>
      <w:r w:rsidR="00621BDD" w:rsidRPr="0032781D">
        <w:t xml:space="preserve"> primary function is to store, process, and deliver web pages to clients all over the world.  </w:t>
      </w:r>
    </w:p>
    <w:p w:rsidR="007D7DD1" w:rsidRDefault="002D4FA9" w:rsidP="008F58D7">
      <w:pPr>
        <w:pStyle w:val="ListParagraph"/>
        <w:spacing w:line="480" w:lineRule="auto"/>
        <w:ind w:left="0"/>
        <w:jc w:val="both"/>
      </w:pPr>
      <w:r>
        <w:t xml:space="preserve">     </w:t>
      </w:r>
      <w:r w:rsidR="00D7451D" w:rsidRPr="0032781D">
        <w:t xml:space="preserve">Web servers can be referred </w:t>
      </w:r>
      <w:r w:rsidR="0032781D">
        <w:t xml:space="preserve">to </w:t>
      </w:r>
      <w:r w:rsidR="00D7451D" w:rsidRPr="0032781D">
        <w:t xml:space="preserve">as a software or a hardware and even both of them working together. As a hardware, </w:t>
      </w:r>
      <w:r w:rsidR="00424BD1" w:rsidRPr="0032781D">
        <w:t>it</w:t>
      </w:r>
      <w:r w:rsidR="00D7451D" w:rsidRPr="0032781D">
        <w:t xml:space="preserve"> work</w:t>
      </w:r>
      <w:r w:rsidR="00424BD1" w:rsidRPr="0032781D">
        <w:t>s</w:t>
      </w:r>
      <w:r w:rsidR="00D7451D" w:rsidRPr="0032781D">
        <w:t xml:space="preserve"> as a storage that stores website’s components such as HTML documents, Cascaded-Style Sheets, images, and JavaScript files that delivers them to the end-users. As a software, it controls the users</w:t>
      </w:r>
      <w:r w:rsidR="009A4DC8">
        <w:rPr>
          <w:lang w:val="id-ID"/>
        </w:rPr>
        <w:t>’</w:t>
      </w:r>
      <w:r w:rsidR="00D7451D" w:rsidRPr="0032781D">
        <w:t xml:space="preserve"> access to hosted files.</w:t>
      </w:r>
    </w:p>
    <w:p w:rsidR="00301C6D" w:rsidRDefault="00301C6D" w:rsidP="007D0BA3">
      <w:pPr>
        <w:spacing w:line="480" w:lineRule="auto"/>
        <w:jc w:val="both"/>
      </w:pPr>
    </w:p>
    <w:p w:rsidR="005F131B" w:rsidRDefault="005F131B" w:rsidP="007D0BA3">
      <w:pPr>
        <w:spacing w:line="480" w:lineRule="auto"/>
        <w:jc w:val="both"/>
      </w:pPr>
    </w:p>
    <w:p w:rsidR="005F131B" w:rsidRDefault="005F131B" w:rsidP="007D0BA3">
      <w:pPr>
        <w:spacing w:line="480" w:lineRule="auto"/>
        <w:jc w:val="both"/>
      </w:pPr>
    </w:p>
    <w:p w:rsidR="005F131B" w:rsidRDefault="005F131B" w:rsidP="007D0BA3">
      <w:pPr>
        <w:spacing w:line="480" w:lineRule="auto"/>
        <w:jc w:val="both"/>
      </w:pPr>
    </w:p>
    <w:p w:rsidR="002F46AC" w:rsidRDefault="002F46AC" w:rsidP="007D0BA3">
      <w:pPr>
        <w:spacing w:line="480" w:lineRule="auto"/>
        <w:jc w:val="both"/>
      </w:pPr>
      <w:r>
        <w:rPr>
          <w:b/>
          <w:i/>
        </w:rPr>
        <w:lastRenderedPageBreak/>
        <w:t>OpenID</w:t>
      </w:r>
    </w:p>
    <w:p w:rsidR="002F46AC" w:rsidRDefault="002F46AC" w:rsidP="007D0BA3">
      <w:pPr>
        <w:spacing w:line="480" w:lineRule="auto"/>
        <w:jc w:val="both"/>
      </w:pPr>
      <w:r>
        <w:t xml:space="preserve">      </w:t>
      </w:r>
      <w:r w:rsidR="001D50A9">
        <w:t>OpenID is a decentralized authentication protocol. It allows users to use their exis</w:t>
      </w:r>
      <w:r w:rsidR="0001726D">
        <w:t>ting account</w:t>
      </w:r>
      <w:r w:rsidR="00BE1034">
        <w:t xml:space="preserve"> in a particular website</w:t>
      </w:r>
      <w:r w:rsidR="001D50A9">
        <w:t xml:space="preserve"> as</w:t>
      </w:r>
      <w:r w:rsidR="00BE1034">
        <w:t xml:space="preserve"> login credentials to a different one. </w:t>
      </w:r>
      <w:r w:rsidR="0001726D">
        <w:t xml:space="preserve">OpenID made it easier for </w:t>
      </w:r>
      <w:r w:rsidR="009F219B">
        <w:t>users as they do not need to remember numerous accounts with different</w:t>
      </w:r>
      <w:r w:rsidR="00CA4412">
        <w:t xml:space="preserve"> login IDs and</w:t>
      </w:r>
      <w:r w:rsidR="009F219B">
        <w:t xml:space="preserve"> passwords.</w:t>
      </w:r>
    </w:p>
    <w:p w:rsidR="00767B1C" w:rsidRDefault="00767B1C" w:rsidP="007D0BA3">
      <w:pPr>
        <w:spacing w:line="480" w:lineRule="auto"/>
        <w:jc w:val="both"/>
      </w:pPr>
    </w:p>
    <w:p w:rsidR="002F46AC" w:rsidRDefault="002C777F" w:rsidP="007D0BA3">
      <w:pPr>
        <w:spacing w:line="480" w:lineRule="auto"/>
        <w:jc w:val="both"/>
      </w:pPr>
      <w:r>
        <w:rPr>
          <w:b/>
          <w:i/>
        </w:rPr>
        <w:t>Code</w:t>
      </w:r>
      <w:r w:rsidR="002F46AC">
        <w:rPr>
          <w:b/>
          <w:i/>
        </w:rPr>
        <w:t>Igniter</w:t>
      </w:r>
      <w:r>
        <w:rPr>
          <w:b/>
          <w:i/>
        </w:rPr>
        <w:t xml:space="preserve"> 3</w:t>
      </w:r>
    </w:p>
    <w:p w:rsidR="002F46AC" w:rsidRDefault="002F46AC" w:rsidP="007D0BA3">
      <w:pPr>
        <w:spacing w:line="480" w:lineRule="auto"/>
        <w:jc w:val="both"/>
      </w:pPr>
      <w:r>
        <w:t xml:space="preserve">      </w:t>
      </w:r>
      <w:r w:rsidR="00CA4412">
        <w:t xml:space="preserve">CodeIgniter is an </w:t>
      </w:r>
      <w:r w:rsidR="002C777F">
        <w:t>Application</w:t>
      </w:r>
      <w:r w:rsidR="00CA4412">
        <w:t xml:space="preserve"> Development Framework or a toolkit that helps PHP programmers to fully commit their attentions to their projects by</w:t>
      </w:r>
      <w:r w:rsidR="00F3527E">
        <w:t xml:space="preserve"> minimizing lines of code</w:t>
      </w:r>
      <w:r w:rsidR="00CA4412">
        <w:t xml:space="preserve"> that are being used in the program.</w:t>
      </w:r>
    </w:p>
    <w:p w:rsidR="00C82C4F" w:rsidRDefault="00C82C4F" w:rsidP="007D0BA3">
      <w:pPr>
        <w:spacing w:line="480" w:lineRule="auto"/>
        <w:jc w:val="both"/>
      </w:pPr>
      <w:r>
        <w:t xml:space="preserve">      Debugging the program will be easier </w:t>
      </w:r>
      <w:r w:rsidR="005450B3">
        <w:t>with the help of CodeIgniter.</w:t>
      </w:r>
      <w:bookmarkStart w:id="4" w:name="_GoBack"/>
      <w:bookmarkEnd w:id="4"/>
    </w:p>
    <w:p w:rsidR="002F46AC" w:rsidRPr="00BD4142" w:rsidRDefault="002F46AC" w:rsidP="007D0BA3">
      <w:pPr>
        <w:spacing w:line="480" w:lineRule="auto"/>
        <w:jc w:val="both"/>
      </w:pPr>
    </w:p>
    <w:p w:rsidR="007B2238" w:rsidRDefault="00BD4142" w:rsidP="002F46AC">
      <w:pPr>
        <w:spacing w:line="480" w:lineRule="auto"/>
      </w:pPr>
      <w:r>
        <w:rPr>
          <w:b/>
          <w:i/>
        </w:rPr>
        <w:t>MySQL</w:t>
      </w:r>
    </w:p>
    <w:p w:rsidR="00BD4142" w:rsidRPr="00BD4142" w:rsidRDefault="00BD4142" w:rsidP="002F46AC">
      <w:pPr>
        <w:spacing w:line="480" w:lineRule="auto"/>
      </w:pPr>
      <w:r>
        <w:t xml:space="preserve">      </w:t>
      </w:r>
      <w:r w:rsidR="008C4B2A">
        <w:t>//</w:t>
      </w:r>
    </w:p>
    <w:p w:rsidR="00DF0029" w:rsidRPr="0032781D" w:rsidRDefault="00DF0029" w:rsidP="0032781D">
      <w:pPr>
        <w:spacing w:line="480" w:lineRule="auto"/>
        <w:rPr>
          <w:b/>
        </w:rPr>
      </w:pPr>
      <w:r w:rsidRPr="0032781D">
        <w:rPr>
          <w:b/>
        </w:rPr>
        <w:t>Review of Related Studies</w:t>
      </w:r>
    </w:p>
    <w:p w:rsidR="00DF0029" w:rsidRPr="0032781D" w:rsidRDefault="002D4FA9" w:rsidP="0032781D">
      <w:pPr>
        <w:spacing w:line="480" w:lineRule="auto"/>
        <w:jc w:val="both"/>
      </w:pPr>
      <w:r>
        <w:t xml:space="preserve">     </w:t>
      </w:r>
      <w:r w:rsidR="00DF0029" w:rsidRPr="0032781D">
        <w:t xml:space="preserve">A study was conducted for STI College Malolos (2016) concerning the creation of library system equipped with Barcode Technology. The library only has one librarian maintaining and recording 6000 books with a wide array of topics/subject. In the librarian perspective, managing databases, creating reports, monitoring overviews takes a lot of effort </w:t>
      </w:r>
      <w:r w:rsidR="009A4DC8" w:rsidRPr="0032781D">
        <w:t>especially</w:t>
      </w:r>
      <w:r w:rsidR="00DF0029" w:rsidRPr="0032781D">
        <w:t xml:space="preserve"> if you’re working alone facing thousands of books and transactions. The study focuses on improvement and efficiency of the school’s library transactions by adding barcode on the books and scanner for scanning purposes. To reduce the time and effort of both student and librarian because of the automation.</w:t>
      </w:r>
    </w:p>
    <w:p w:rsidR="00DF0029" w:rsidRDefault="002D4FA9" w:rsidP="0032781D">
      <w:pPr>
        <w:spacing w:line="480" w:lineRule="auto"/>
        <w:jc w:val="both"/>
      </w:pPr>
      <w:r>
        <w:lastRenderedPageBreak/>
        <w:t xml:space="preserve">     </w:t>
      </w:r>
      <w:r w:rsidR="00DF0029" w:rsidRPr="0032781D">
        <w:t>The system will generate reports such as borrowed books, new books, damaged books, delinquent borrowers, and summary reports at the end of the month. Database to secure data and will accommodate all incoming transactions inside the library. Barcode technology is used for the students’ ID as reference and also for the books to keep track of them in and go very similar to the planned system that we have in mind.</w:t>
      </w:r>
    </w:p>
    <w:p w:rsidR="007D0BA3" w:rsidRPr="0032781D" w:rsidRDefault="007D0BA3" w:rsidP="0032781D">
      <w:pPr>
        <w:spacing w:line="480" w:lineRule="auto"/>
        <w:jc w:val="both"/>
      </w:pPr>
    </w:p>
    <w:p w:rsidR="00DF0029" w:rsidRPr="0032781D" w:rsidRDefault="002D4FA9" w:rsidP="0032781D">
      <w:pPr>
        <w:spacing w:line="480" w:lineRule="auto"/>
        <w:jc w:val="both"/>
      </w:pPr>
      <w:r>
        <w:t xml:space="preserve">     </w:t>
      </w:r>
      <w:r w:rsidR="00DF0029" w:rsidRPr="0032781D">
        <w:t>A similar study was conducted by a group of students from University of Cebu Lapu-Lapu and Mandaue</w:t>
      </w:r>
      <w:r w:rsidR="003E7ECB" w:rsidRPr="0032781D">
        <w:t xml:space="preserve"> (2017)</w:t>
      </w:r>
      <w:r w:rsidR="00DF0029" w:rsidRPr="0032781D">
        <w:t>. The project was entitled “University of Cebu Lapu-Lapu and Mandaue Library System with Electronic Access for Reservation and Notification”, a web-based library system with SMS notification, book reservation, book search and inquiry of book availability as its feature. They also utilized a barcode scanner in their project for easier tracking of the transactions. It also generates accurate reports.</w:t>
      </w:r>
    </w:p>
    <w:p w:rsidR="00DF0029" w:rsidRPr="0032781D" w:rsidRDefault="00E343D0" w:rsidP="0032781D">
      <w:pPr>
        <w:spacing w:line="480" w:lineRule="auto"/>
        <w:jc w:val="both"/>
      </w:pPr>
      <w:r>
        <w:t xml:space="preserve">     </w:t>
      </w:r>
      <w:r w:rsidR="00DF0029" w:rsidRPr="0032781D">
        <w:t>The local library system of the university will be replaced with the web-based system they created. Users are required to create their online account to have access to the library system. The system’s main goal is to provide hassle-free transactions that will benefit both the students and library staff.</w:t>
      </w:r>
    </w:p>
    <w:p w:rsidR="00CB1C67" w:rsidRDefault="002D4FA9" w:rsidP="00E343D0">
      <w:pPr>
        <w:spacing w:line="480" w:lineRule="auto"/>
        <w:jc w:val="both"/>
      </w:pPr>
      <w:r>
        <w:t xml:space="preserve">     </w:t>
      </w:r>
      <w:r w:rsidR="003E7ECB" w:rsidRPr="0032781D">
        <w:t xml:space="preserve">The study conducted by Mr. Pau (2015) focused on upgrading and innovating their library system in their school for the convenience of the librarian, students and teachers alike. </w:t>
      </w:r>
      <w:r w:rsidR="00A034C4" w:rsidRPr="0032781D">
        <w:t xml:space="preserve">Automation of recording of transactions made by the librarians that can sometimes cause inconsistency of data, Barcode scanner for the students borrowing books and recording their information into the database together with their books borrowed, Web-based library where they can check the availability of the books and their basic information so that the students won’t go empty handed and their effort to waste because it can be easily </w:t>
      </w:r>
      <w:r w:rsidR="00A034C4" w:rsidRPr="0032781D">
        <w:lastRenderedPageBreak/>
        <w:t xml:space="preserve">seen in the site. Broadband access is already provided in their school so accessing the site won’t be a problem for the students and if you want to access it from your home is also easy because the server is well established. A book review in the site so that the student can know others opinion about the book </w:t>
      </w:r>
      <w:r w:rsidR="007D7DD1" w:rsidRPr="0032781D">
        <w:t xml:space="preserve">that can help them improve their study. </w:t>
      </w:r>
    </w:p>
    <w:p w:rsidR="00E343D0" w:rsidRDefault="00E343D0" w:rsidP="00E343D0">
      <w:pPr>
        <w:spacing w:line="480" w:lineRule="auto"/>
        <w:jc w:val="both"/>
      </w:pPr>
    </w:p>
    <w:p w:rsidR="00E43801" w:rsidRDefault="00E43801" w:rsidP="00447653">
      <w:pPr>
        <w:spacing w:line="480" w:lineRule="auto"/>
        <w:rPr>
          <w:b/>
        </w:rPr>
      </w:pPr>
    </w:p>
    <w:p w:rsidR="00671615" w:rsidRPr="009505B8" w:rsidRDefault="00671615" w:rsidP="00671615">
      <w:pPr>
        <w:spacing w:line="480" w:lineRule="auto"/>
        <w:jc w:val="center"/>
        <w:rPr>
          <w:b/>
        </w:rPr>
      </w:pPr>
      <w:r w:rsidRPr="009505B8">
        <w:rPr>
          <w:b/>
        </w:rPr>
        <w:t>Conceptual Model of the Study</w:t>
      </w:r>
    </w:p>
    <w:p w:rsidR="00671615" w:rsidRPr="009505B8" w:rsidRDefault="00FA07B3" w:rsidP="00671615">
      <w:pPr>
        <w:spacing w:line="480" w:lineRule="auto"/>
      </w:pPr>
      <w:r>
        <w:rPr>
          <w:noProof/>
          <w:lang w:val="en-PH" w:eastAsia="en-PH"/>
        </w:rPr>
        <mc:AlternateContent>
          <mc:Choice Requires="wpg">
            <w:drawing>
              <wp:anchor distT="0" distB="0" distL="114300" distR="114300" simplePos="0" relativeHeight="251670528" behindDoc="0" locked="0" layoutInCell="1" allowOverlap="1">
                <wp:simplePos x="0" y="0"/>
                <wp:positionH relativeFrom="column">
                  <wp:posOffset>-805327</wp:posOffset>
                </wp:positionH>
                <wp:positionV relativeFrom="paragraph">
                  <wp:posOffset>113030</wp:posOffset>
                </wp:positionV>
                <wp:extent cx="6864255" cy="7909374"/>
                <wp:effectExtent l="19050" t="19050" r="13335" b="15875"/>
                <wp:wrapNone/>
                <wp:docPr id="134" name="Group 134"/>
                <wp:cNvGraphicFramePr/>
                <a:graphic xmlns:a="http://schemas.openxmlformats.org/drawingml/2006/main">
                  <a:graphicData uri="http://schemas.microsoft.com/office/word/2010/wordprocessingGroup">
                    <wpg:wgp>
                      <wpg:cNvGrpSpPr/>
                      <wpg:grpSpPr>
                        <a:xfrm>
                          <a:off x="0" y="0"/>
                          <a:ext cx="6864255" cy="7909374"/>
                          <a:chOff x="0" y="0"/>
                          <a:chExt cx="6864255" cy="7909374"/>
                        </a:xfrm>
                      </wpg:grpSpPr>
                      <wpg:grpSp>
                        <wpg:cNvPr id="131" name="Group 131"/>
                        <wpg:cNvGrpSpPr/>
                        <wpg:grpSpPr>
                          <a:xfrm>
                            <a:off x="0" y="0"/>
                            <a:ext cx="6864255" cy="7909374"/>
                            <a:chOff x="0" y="0"/>
                            <a:chExt cx="6864255" cy="7909374"/>
                          </a:xfrm>
                        </wpg:grpSpPr>
                        <wpg:grpSp>
                          <wpg:cNvPr id="123" name="Group 123"/>
                          <wpg:cNvGrpSpPr/>
                          <wpg:grpSpPr>
                            <a:xfrm>
                              <a:off x="0" y="0"/>
                              <a:ext cx="2019300" cy="6903085"/>
                              <a:chOff x="0" y="0"/>
                              <a:chExt cx="2019300" cy="6903085"/>
                            </a:xfrm>
                          </wpg:grpSpPr>
                          <wps:wsp>
                            <wps:cNvPr id="1" name="Rectangle: Rounded Corners 1"/>
                            <wps:cNvSpPr/>
                            <wps:spPr>
                              <a:xfrm>
                                <a:off x="0" y="0"/>
                                <a:ext cx="2019300" cy="6903085"/>
                              </a:xfrm>
                              <a:prstGeom prst="round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40943" y="272955"/>
                                <a:ext cx="1962150" cy="6356838"/>
                              </a:xfrm>
                              <a:prstGeom prst="rect">
                                <a:avLst/>
                              </a:prstGeom>
                              <a:solidFill>
                                <a:schemeClr val="lt1"/>
                              </a:solidFill>
                              <a:ln w="6350">
                                <a:noFill/>
                              </a:ln>
                            </wps:spPr>
                            <wps:txbx>
                              <w:txbxContent>
                                <w:p w:rsidR="00BD4142" w:rsidRPr="00425D33" w:rsidRDefault="00BD4142" w:rsidP="00671615">
                                  <w:pPr>
                                    <w:jc w:val="center"/>
                                    <w:rPr>
                                      <w:b/>
                                      <w:sz w:val="28"/>
                                    </w:rPr>
                                  </w:pPr>
                                  <w:r w:rsidRPr="00425D33">
                                    <w:rPr>
                                      <w:b/>
                                      <w:sz w:val="28"/>
                                    </w:rPr>
                                    <w:t>INPUT</w:t>
                                  </w:r>
                                </w:p>
                                <w:p w:rsidR="00BD4142" w:rsidRPr="00425D33" w:rsidRDefault="00BD4142" w:rsidP="00671615">
                                  <w:pPr>
                                    <w:jc w:val="center"/>
                                    <w:rPr>
                                      <w:b/>
                                      <w:sz w:val="28"/>
                                    </w:rPr>
                                  </w:pPr>
                                </w:p>
                                <w:p w:rsidR="00BD4142" w:rsidRPr="00425D33" w:rsidRDefault="00BD4142" w:rsidP="00671615">
                                  <w:pPr>
                                    <w:rPr>
                                      <w:b/>
                                      <w:sz w:val="28"/>
                                    </w:rPr>
                                  </w:pPr>
                                  <w:r w:rsidRPr="00425D33">
                                    <w:rPr>
                                      <w:b/>
                                      <w:sz w:val="28"/>
                                    </w:rPr>
                                    <w:t>Knowledge Requirements:</w:t>
                                  </w:r>
                                  <w:r w:rsidRPr="00425D33">
                                    <w:rPr>
                                      <w:b/>
                                      <w:sz w:val="28"/>
                                    </w:rPr>
                                    <w:br/>
                                  </w:r>
                                </w:p>
                                <w:p w:rsidR="00BD4142" w:rsidRPr="00425D33" w:rsidRDefault="00BD4142" w:rsidP="00671615">
                                  <w:pPr>
                                    <w:pStyle w:val="ListParagraph"/>
                                    <w:numPr>
                                      <w:ilvl w:val="0"/>
                                      <w:numId w:val="16"/>
                                    </w:numPr>
                                    <w:spacing w:after="160" w:line="259" w:lineRule="auto"/>
                                    <w:rPr>
                                      <w:sz w:val="28"/>
                                    </w:rPr>
                                  </w:pPr>
                                  <w:r w:rsidRPr="00425D33">
                                    <w:rPr>
                                      <w:sz w:val="28"/>
                                    </w:rPr>
                                    <w:t>Web programming</w:t>
                                  </w:r>
                                </w:p>
                                <w:p w:rsidR="00BD4142" w:rsidRPr="00425D33" w:rsidRDefault="00BD4142" w:rsidP="00671615">
                                  <w:pPr>
                                    <w:pStyle w:val="ListParagraph"/>
                                    <w:numPr>
                                      <w:ilvl w:val="0"/>
                                      <w:numId w:val="16"/>
                                    </w:numPr>
                                    <w:spacing w:after="160" w:line="259" w:lineRule="auto"/>
                                    <w:rPr>
                                      <w:sz w:val="28"/>
                                    </w:rPr>
                                  </w:pPr>
                                  <w:r w:rsidRPr="00425D33">
                                    <w:rPr>
                                      <w:sz w:val="28"/>
                                    </w:rPr>
                                    <w:t>Database</w:t>
                                  </w:r>
                                </w:p>
                                <w:p w:rsidR="00BD4142" w:rsidRDefault="00BD4142" w:rsidP="00671615">
                                  <w:pPr>
                                    <w:pStyle w:val="ListParagraph"/>
                                    <w:numPr>
                                      <w:ilvl w:val="0"/>
                                      <w:numId w:val="16"/>
                                    </w:numPr>
                                    <w:spacing w:after="160" w:line="259" w:lineRule="auto"/>
                                    <w:rPr>
                                      <w:sz w:val="28"/>
                                    </w:rPr>
                                  </w:pPr>
                                  <w:r w:rsidRPr="00425D33">
                                    <w:rPr>
                                      <w:sz w:val="28"/>
                                    </w:rPr>
                                    <w:t>ISO 9126</w:t>
                                  </w:r>
                                </w:p>
                                <w:p w:rsidR="00BD4142" w:rsidRPr="00425D33" w:rsidRDefault="00BD4142" w:rsidP="00671615">
                                  <w:pPr>
                                    <w:pStyle w:val="ListParagraph"/>
                                    <w:numPr>
                                      <w:ilvl w:val="0"/>
                                      <w:numId w:val="16"/>
                                    </w:numPr>
                                    <w:spacing w:after="160" w:line="259" w:lineRule="auto"/>
                                    <w:rPr>
                                      <w:sz w:val="28"/>
                                    </w:rPr>
                                  </w:pPr>
                                  <w:r>
                                    <w:rPr>
                                      <w:sz w:val="28"/>
                                    </w:rPr>
                                    <w:t>Selenium</w:t>
                                  </w:r>
                                  <w:r w:rsidRPr="00425D33">
                                    <w:rPr>
                                      <w:sz w:val="28"/>
                                    </w:rPr>
                                    <w:br/>
                                  </w:r>
                                </w:p>
                                <w:p w:rsidR="00BD4142" w:rsidRPr="00425D33" w:rsidRDefault="00BD4142" w:rsidP="00671615">
                                  <w:pPr>
                                    <w:rPr>
                                      <w:sz w:val="28"/>
                                    </w:rPr>
                                  </w:pPr>
                                  <w:r w:rsidRPr="00425D33">
                                    <w:rPr>
                                      <w:b/>
                                      <w:sz w:val="28"/>
                                    </w:rPr>
                                    <w:t>Software Requirements</w:t>
                                  </w:r>
                                  <w:r w:rsidRPr="00425D33">
                                    <w:rPr>
                                      <w:b/>
                                      <w:sz w:val="28"/>
                                    </w:rPr>
                                    <w:br/>
                                  </w:r>
                                </w:p>
                                <w:p w:rsidR="00BD4142" w:rsidRPr="00425D33" w:rsidRDefault="00BD4142" w:rsidP="00671615">
                                  <w:pPr>
                                    <w:pStyle w:val="ListParagraph"/>
                                    <w:numPr>
                                      <w:ilvl w:val="0"/>
                                      <w:numId w:val="17"/>
                                    </w:numPr>
                                    <w:spacing w:after="160" w:line="259" w:lineRule="auto"/>
                                    <w:rPr>
                                      <w:sz w:val="28"/>
                                    </w:rPr>
                                  </w:pPr>
                                  <w:r w:rsidRPr="00425D33">
                                    <w:rPr>
                                      <w:sz w:val="28"/>
                                    </w:rPr>
                                    <w:t>Website Development Tools</w:t>
                                  </w:r>
                                </w:p>
                                <w:p w:rsidR="00BD4142" w:rsidRPr="00425D33" w:rsidRDefault="00BD4142" w:rsidP="00671615">
                                  <w:pPr>
                                    <w:pStyle w:val="ListParagraph"/>
                                    <w:numPr>
                                      <w:ilvl w:val="0"/>
                                      <w:numId w:val="17"/>
                                    </w:numPr>
                                    <w:spacing w:after="160" w:line="259" w:lineRule="auto"/>
                                    <w:rPr>
                                      <w:sz w:val="28"/>
                                    </w:rPr>
                                  </w:pPr>
                                  <w:r w:rsidRPr="00425D33">
                                    <w:rPr>
                                      <w:sz w:val="28"/>
                                    </w:rPr>
                                    <w:t>Adobe (Photoshop and Illustrator)</w:t>
                                  </w:r>
                                </w:p>
                                <w:p w:rsidR="00BD4142" w:rsidRPr="00425D33" w:rsidRDefault="00BD4142" w:rsidP="00671615">
                                  <w:pPr>
                                    <w:rPr>
                                      <w:b/>
                                      <w:sz w:val="28"/>
                                    </w:rPr>
                                  </w:pPr>
                                  <w:r w:rsidRPr="00425D33">
                                    <w:rPr>
                                      <w:b/>
                                      <w:sz w:val="28"/>
                                    </w:rPr>
                                    <w:br/>
                                    <w:t>Hardware Requirements</w:t>
                                  </w:r>
                                  <w:r w:rsidRPr="00425D33">
                                    <w:rPr>
                                      <w:b/>
                                      <w:sz w:val="28"/>
                                    </w:rPr>
                                    <w:br/>
                                  </w:r>
                                </w:p>
                                <w:p w:rsidR="00BD4142" w:rsidRPr="00425D33" w:rsidRDefault="00BD4142" w:rsidP="007B2238">
                                  <w:pPr>
                                    <w:pStyle w:val="ListParagraph"/>
                                    <w:numPr>
                                      <w:ilvl w:val="0"/>
                                      <w:numId w:val="18"/>
                                    </w:numPr>
                                    <w:spacing w:after="160" w:line="259" w:lineRule="auto"/>
                                    <w:rPr>
                                      <w:sz w:val="28"/>
                                    </w:rPr>
                                  </w:pPr>
                                  <w:r w:rsidRPr="00425D33">
                                    <w:rPr>
                                      <w:sz w:val="28"/>
                                    </w:rPr>
                                    <w:t>Android Mobile with OS from Jelly Bean and Higher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9" name="Group 129"/>
                          <wpg:cNvGrpSpPr/>
                          <wpg:grpSpPr>
                            <a:xfrm>
                              <a:off x="2456597" y="0"/>
                              <a:ext cx="2019300" cy="6419850"/>
                              <a:chOff x="0" y="0"/>
                              <a:chExt cx="2019300" cy="6419850"/>
                            </a:xfrm>
                          </wpg:grpSpPr>
                          <wps:wsp>
                            <wps:cNvPr id="3" name="Rectangle: Rounded Corners 3"/>
                            <wps:cNvSpPr/>
                            <wps:spPr>
                              <a:xfrm>
                                <a:off x="0" y="0"/>
                                <a:ext cx="2019300" cy="6419850"/>
                              </a:xfrm>
                              <a:prstGeom prst="round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7295" y="245660"/>
                                <a:ext cx="1962150" cy="5657850"/>
                              </a:xfrm>
                              <a:prstGeom prst="rect">
                                <a:avLst/>
                              </a:prstGeom>
                              <a:solidFill>
                                <a:schemeClr val="lt1"/>
                              </a:solidFill>
                              <a:ln w="6350">
                                <a:noFill/>
                              </a:ln>
                            </wps:spPr>
                            <wps:txbx>
                              <w:txbxContent>
                                <w:p w:rsidR="00BD4142" w:rsidRPr="00425D33" w:rsidRDefault="00BD4142" w:rsidP="00671615">
                                  <w:pPr>
                                    <w:jc w:val="center"/>
                                    <w:rPr>
                                      <w:b/>
                                      <w:sz w:val="28"/>
                                      <w:szCs w:val="28"/>
                                    </w:rPr>
                                  </w:pPr>
                                  <w:r w:rsidRPr="00425D33">
                                    <w:rPr>
                                      <w:b/>
                                      <w:sz w:val="28"/>
                                      <w:szCs w:val="28"/>
                                    </w:rPr>
                                    <w:t>Processes</w:t>
                                  </w:r>
                                </w:p>
                                <w:p w:rsidR="00BD4142" w:rsidRPr="00425D33" w:rsidRDefault="00BD4142" w:rsidP="00671615">
                                  <w:pPr>
                                    <w:jc w:val="center"/>
                                    <w:rPr>
                                      <w:b/>
                                      <w:sz w:val="28"/>
                                      <w:szCs w:val="28"/>
                                    </w:rPr>
                                  </w:pPr>
                                </w:p>
                                <w:p w:rsidR="00BD4142" w:rsidRPr="00425D33" w:rsidRDefault="00BD4142" w:rsidP="00671615">
                                  <w:pPr>
                                    <w:rPr>
                                      <w:b/>
                                      <w:sz w:val="28"/>
                                      <w:szCs w:val="28"/>
                                    </w:rPr>
                                  </w:pPr>
                                  <w:r w:rsidRPr="00425D33">
                                    <w:rPr>
                                      <w:b/>
                                      <w:sz w:val="28"/>
                                      <w:szCs w:val="28"/>
                                    </w:rPr>
                                    <w:t>Project Design</w:t>
                                  </w:r>
                                </w:p>
                                <w:p w:rsidR="00BD4142" w:rsidRPr="00425D33" w:rsidRDefault="00BD4142" w:rsidP="00671615">
                                  <w:pPr>
                                    <w:rPr>
                                      <w:b/>
                                    </w:rPr>
                                  </w:pPr>
                                </w:p>
                                <w:p w:rsidR="00BD4142" w:rsidRPr="00425D33" w:rsidRDefault="00BD4142" w:rsidP="00671615">
                                  <w:pPr>
                                    <w:rPr>
                                      <w:b/>
                                    </w:rPr>
                                  </w:pPr>
                                </w:p>
                                <w:p w:rsidR="00BD4142" w:rsidRPr="00425D33" w:rsidRDefault="00BD4142" w:rsidP="00671615">
                                  <w:pPr>
                                    <w:rPr>
                                      <w:b/>
                                    </w:rPr>
                                  </w:pPr>
                                </w:p>
                                <w:p w:rsidR="00BD4142" w:rsidRPr="00425D33" w:rsidRDefault="00BD4142" w:rsidP="00671615">
                                  <w:pPr>
                                    <w:rPr>
                                      <w:b/>
                                    </w:rPr>
                                  </w:pPr>
                                  <w:r w:rsidRPr="00425D33">
                                    <w:rPr>
                                      <w:b/>
                                    </w:rPr>
                                    <w:br/>
                                  </w:r>
                                  <w:r w:rsidRPr="00425D33">
                                    <w:rPr>
                                      <w:b/>
                                    </w:rPr>
                                    <w:br/>
                                  </w:r>
                                  <w:r w:rsidRPr="00425D33">
                                    <w:rPr>
                                      <w:b/>
                                      <w:sz w:val="28"/>
                                    </w:rPr>
                                    <w:t>Project Development</w:t>
                                  </w:r>
                                  <w:r w:rsidRPr="00425D33">
                                    <w:rPr>
                                      <w:b/>
                                    </w:rPr>
                                    <w:br/>
                                  </w:r>
                                  <w:r w:rsidRPr="00425D33">
                                    <w:rPr>
                                      <w:b/>
                                    </w:rPr>
                                    <w:br/>
                                  </w:r>
                                  <w:r w:rsidRPr="00425D33">
                                    <w:rPr>
                                      <w:b/>
                                    </w:rPr>
                                    <w:br/>
                                  </w:r>
                                </w:p>
                                <w:p w:rsidR="00BD4142" w:rsidRPr="00425D33" w:rsidRDefault="00BD4142" w:rsidP="00671615">
                                  <w:pPr>
                                    <w:rPr>
                                      <w:b/>
                                    </w:rPr>
                                  </w:pPr>
                                </w:p>
                                <w:p w:rsidR="00BD4142" w:rsidRPr="00425D33" w:rsidRDefault="00BD4142" w:rsidP="00671615">
                                  <w:pPr>
                                    <w:rPr>
                                      <w:b/>
                                    </w:rPr>
                                  </w:pPr>
                                  <w:r w:rsidRPr="00425D33">
                                    <w:rPr>
                                      <w:b/>
                                    </w:rPr>
                                    <w:br/>
                                  </w:r>
                                </w:p>
                                <w:p w:rsidR="00BD4142" w:rsidRPr="00425D33" w:rsidRDefault="00BD4142" w:rsidP="00671615">
                                  <w:pPr>
                                    <w:rPr>
                                      <w:b/>
                                    </w:rPr>
                                  </w:pPr>
                                </w:p>
                                <w:p w:rsidR="00BD4142" w:rsidRPr="00425D33" w:rsidRDefault="00BD4142" w:rsidP="00671615">
                                  <w:pPr>
                                    <w:rPr>
                                      <w:b/>
                                    </w:rPr>
                                  </w:pPr>
                                  <w:r w:rsidRPr="00425D33">
                                    <w:rPr>
                                      <w:b/>
                                    </w:rPr>
                                    <w:br/>
                                  </w:r>
                                  <w:r w:rsidRPr="00425D33">
                                    <w:rPr>
                                      <w:b/>
                                    </w:rPr>
                                    <w:br/>
                                  </w:r>
                                </w:p>
                                <w:p w:rsidR="00BD4142" w:rsidRPr="00425D33" w:rsidRDefault="00BD4142" w:rsidP="00671615">
                                  <w:pPr>
                                    <w:rPr>
                                      <w:b/>
                                    </w:rPr>
                                  </w:pPr>
                                </w:p>
                                <w:p w:rsidR="00BD4142" w:rsidRPr="00425D33" w:rsidRDefault="00BD4142" w:rsidP="00671615">
                                  <w:pPr>
                                    <w:rPr>
                                      <w:b/>
                                    </w:rPr>
                                  </w:pPr>
                                </w:p>
                                <w:p w:rsidR="00BD4142" w:rsidRPr="00425D33" w:rsidRDefault="00BD4142" w:rsidP="00671615">
                                  <w:pPr>
                                    <w:rPr>
                                      <w:b/>
                                      <w:sz w:val="28"/>
                                    </w:rPr>
                                  </w:pPr>
                                  <w:r w:rsidRPr="00425D33">
                                    <w:rPr>
                                      <w:b/>
                                      <w:sz w:val="28"/>
                                    </w:rPr>
                                    <w:t>Project Testing and</w:t>
                                  </w:r>
                                  <w:r w:rsidRPr="00425D33">
                                    <w:rPr>
                                      <w:b/>
                                      <w:sz w:val="28"/>
                                    </w:rPr>
                                    <w:br/>
                                    <w:t>Evaluation</w:t>
                                  </w:r>
                                  <w:r w:rsidRPr="00425D33">
                                    <w:rPr>
                                      <w:b/>
                                      <w:sz w:val="28"/>
                                    </w:rPr>
                                    <w:br/>
                                    <w:t>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0" name="Group 130"/>
                          <wpg:cNvGrpSpPr/>
                          <wpg:grpSpPr>
                            <a:xfrm>
                              <a:off x="4844955" y="0"/>
                              <a:ext cx="2019300" cy="6429375"/>
                              <a:chOff x="0" y="0"/>
                              <a:chExt cx="2019300" cy="6429375"/>
                            </a:xfrm>
                          </wpg:grpSpPr>
                          <wps:wsp>
                            <wps:cNvPr id="2" name="Rectangle: Rounded Corners 2"/>
                            <wps:cNvSpPr/>
                            <wps:spPr>
                              <a:xfrm>
                                <a:off x="0" y="0"/>
                                <a:ext cx="2019300" cy="6429375"/>
                              </a:xfrm>
                              <a:prstGeom prst="round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40943" y="218364"/>
                                <a:ext cx="1962150" cy="5124450"/>
                              </a:xfrm>
                              <a:prstGeom prst="rect">
                                <a:avLst/>
                              </a:prstGeom>
                              <a:solidFill>
                                <a:schemeClr val="lt1"/>
                              </a:solidFill>
                              <a:ln w="6350">
                                <a:noFill/>
                              </a:ln>
                            </wps:spPr>
                            <wps:txbx>
                              <w:txbxContent>
                                <w:p w:rsidR="00BD4142" w:rsidRPr="00C6687A" w:rsidRDefault="00BD4142" w:rsidP="00671615">
                                  <w:pPr>
                                    <w:jc w:val="center"/>
                                    <w:rPr>
                                      <w:rFonts w:ascii="Arial" w:hAnsi="Arial" w:cs="Arial"/>
                                      <w:b/>
                                      <w:sz w:val="40"/>
                                    </w:rPr>
                                  </w:pPr>
                                  <w:r w:rsidRPr="00C6687A">
                                    <w:rPr>
                                      <w:rFonts w:ascii="Arial" w:hAnsi="Arial" w:cs="Arial"/>
                                      <w:b/>
                                      <w:sz w:val="40"/>
                                    </w:rPr>
                                    <w:t>OUTPUT</w:t>
                                  </w:r>
                                </w:p>
                                <w:p w:rsidR="00BD4142" w:rsidRPr="00C6687A" w:rsidRDefault="00BD4142" w:rsidP="00671615">
                                  <w:pPr>
                                    <w:jc w:val="center"/>
                                    <w:rPr>
                                      <w:rFonts w:ascii="Arial" w:hAnsi="Arial" w:cs="Arial"/>
                                      <w:b/>
                                      <w:sz w:val="40"/>
                                    </w:rPr>
                                  </w:pPr>
                                </w:p>
                                <w:p w:rsidR="00BD4142" w:rsidRPr="00C6687A" w:rsidRDefault="00BD4142" w:rsidP="00671615">
                                  <w:pPr>
                                    <w:jc w:val="center"/>
                                    <w:rPr>
                                      <w:rFonts w:ascii="Arial" w:hAnsi="Arial" w:cs="Arial"/>
                                      <w:b/>
                                      <w:sz w:val="40"/>
                                    </w:rPr>
                                  </w:pPr>
                                </w:p>
                                <w:p w:rsidR="00BD4142" w:rsidRPr="00C6687A" w:rsidRDefault="00BD4142" w:rsidP="00671615">
                                  <w:pPr>
                                    <w:jc w:val="center"/>
                                    <w:rPr>
                                      <w:rFonts w:ascii="Arial" w:hAnsi="Arial" w:cs="Arial"/>
                                      <w:b/>
                                      <w:sz w:val="40"/>
                                    </w:rPr>
                                  </w:pPr>
                                </w:p>
                                <w:p w:rsidR="00BD4142" w:rsidRPr="00C6687A" w:rsidRDefault="00BD4142" w:rsidP="00671615">
                                  <w:pPr>
                                    <w:jc w:val="center"/>
                                    <w:rPr>
                                      <w:rFonts w:ascii="Arial" w:hAnsi="Arial" w:cs="Arial"/>
                                      <w:b/>
                                      <w:sz w:val="40"/>
                                    </w:rPr>
                                  </w:pPr>
                                </w:p>
                                <w:p w:rsidR="00BD4142" w:rsidRPr="00C6687A" w:rsidRDefault="00BD4142" w:rsidP="00671615">
                                  <w:pPr>
                                    <w:jc w:val="center"/>
                                    <w:rPr>
                                      <w:rFonts w:ascii="Arial" w:hAnsi="Arial" w:cs="Arial"/>
                                      <w:b/>
                                      <w:sz w:val="40"/>
                                    </w:rPr>
                                  </w:pPr>
                                </w:p>
                                <w:p w:rsidR="00BD4142" w:rsidRPr="00C6687A" w:rsidRDefault="00BD4142" w:rsidP="00671615">
                                  <w:pPr>
                                    <w:jc w:val="center"/>
                                    <w:rPr>
                                      <w:rFonts w:ascii="Arial" w:hAnsi="Arial" w:cs="Arial"/>
                                      <w:b/>
                                      <w:sz w:val="40"/>
                                    </w:rPr>
                                  </w:pPr>
                                  <w:r w:rsidRPr="00C6687A">
                                    <w:rPr>
                                      <w:rFonts w:ascii="Arial" w:hAnsi="Arial" w:cs="Arial"/>
                                      <w:b/>
                                      <w:sz w:val="40"/>
                                    </w:rPr>
                                    <w:t xml:space="preserve"> LEARNING RESOURCE </w:t>
                                  </w:r>
                                  <w:r>
                                    <w:rPr>
                                      <w:rFonts w:ascii="Arial" w:hAnsi="Arial" w:cs="Arial"/>
                                      <w:b/>
                                      <w:sz w:val="40"/>
                                    </w:rPr>
                                    <w:t>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2" name="Group 122"/>
                          <wpg:cNvGrpSpPr/>
                          <wpg:grpSpPr>
                            <a:xfrm>
                              <a:off x="2251880" y="6728346"/>
                              <a:ext cx="3679498" cy="1181028"/>
                              <a:chOff x="0" y="0"/>
                              <a:chExt cx="3679498" cy="1181028"/>
                            </a:xfrm>
                          </wpg:grpSpPr>
                          <wps:wsp>
                            <wps:cNvPr id="7" name="Rectangle: Rounded Corners 7"/>
                            <wps:cNvSpPr/>
                            <wps:spPr>
                              <a:xfrm>
                                <a:off x="0" y="333303"/>
                                <a:ext cx="2533650" cy="847725"/>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327547" y="551667"/>
                                <a:ext cx="1981200" cy="590550"/>
                              </a:xfrm>
                              <a:prstGeom prst="rect">
                                <a:avLst/>
                              </a:prstGeom>
                              <a:solidFill>
                                <a:schemeClr val="lt1"/>
                              </a:solidFill>
                              <a:ln w="6350">
                                <a:noFill/>
                              </a:ln>
                            </wps:spPr>
                            <wps:txbx>
                              <w:txbxContent>
                                <w:p w:rsidR="00BD4142" w:rsidRPr="00C6687A" w:rsidRDefault="00BD4142" w:rsidP="00671615">
                                  <w:pPr>
                                    <w:jc w:val="center"/>
                                    <w:rPr>
                                      <w:rFonts w:ascii="Arial" w:hAnsi="Arial" w:cs="Arial"/>
                                      <w:b/>
                                      <w:sz w:val="40"/>
                                    </w:rPr>
                                  </w:pPr>
                                  <w:r w:rsidRPr="00C6687A">
                                    <w:rPr>
                                      <w:rFonts w:ascii="Arial" w:hAnsi="Arial" w:cs="Arial"/>
                                      <w:b/>
                                      <w:sz w:val="40"/>
                                    </w:rP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Arrow: Bent-Up 9"/>
                            <wps:cNvSpPr/>
                            <wps:spPr>
                              <a:xfrm rot="5400000" flipV="1">
                                <a:off x="2770496" y="128587"/>
                                <a:ext cx="1037590" cy="780415"/>
                              </a:xfrm>
                              <a:prstGeom prst="bentUpArrow">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2" name="Arrow: Right 132"/>
                        <wps:cNvSpPr/>
                        <wps:spPr>
                          <a:xfrm>
                            <a:off x="2060812" y="2456597"/>
                            <a:ext cx="368489" cy="559558"/>
                          </a:xfrm>
                          <a:prstGeom prst="rightArrow">
                            <a:avLst/>
                          </a:prstGeom>
                          <a:noFill/>
                          <a:ln w="381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Arrow: Right 133"/>
                        <wps:cNvSpPr/>
                        <wps:spPr>
                          <a:xfrm>
                            <a:off x="4490113" y="2470245"/>
                            <a:ext cx="368489" cy="559558"/>
                          </a:xfrm>
                          <a:prstGeom prst="rightArrow">
                            <a:avLst/>
                          </a:prstGeom>
                          <a:noFill/>
                          <a:ln w="381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4" o:spid="_x0000_s1026" style="position:absolute;margin-left:-63.4pt;margin-top:8.9pt;width:540.5pt;height:622.8pt;z-index:251670528" coordsize="68642,7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">
                <v:group id="Group 131" o:spid="_x0000_s1027" style="position:absolute;width:68642;height:79093" coordsize="68642,79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123" o:spid="_x0000_s1028" style="position:absolute;width:20193;height:69030" coordsize="20193,69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roundrect id="Rectangle: Rounded Corners 1" o:spid="_x0000_s1029" style="position:absolute;width:20193;height:690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3qV8IA&#10;AADaAAAADwAAAGRycy9kb3ducmV2LnhtbERP32vCMBB+F/Y/hBvsTdOJjlmNUsocE0GYbuDj0dza&#10;suZSkqxW/3ojDHw6Pr6ft1j1phEdOV9bVvA8SkAQF1bXXCr4OqyHryB8QNbYWCYFZ/KwWj4MFphq&#10;e+JP6vahFDGEfYoKqhDaVEpfVGTQj2xLHLkf6wyGCF0ptcNTDDeNHCfJizRYc2yosKW8ouJ3/2cU&#10;7N63s/wyTjZFdnibuW46kcdvq9TTY5/NQQTqw1387/7QcT7cXrld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epXwgAAANoAAAAPAAAAAAAAAAAAAAAAAJgCAABkcnMvZG93&#10;bnJldi54bWxQSwUGAAAAAAQABAD1AAAAhwMAAAAA&#10;" fillcolor="white [3201]" strokecolor="black [3213]" strokeweight="3pt">
                      <v:stroke joinstyle="miter"/>
                    </v:roundrect>
                    <v:shapetype id="_x0000_t202" coordsize="21600,21600" o:spt="202" path="m,l,21600r21600,l21600,xe">
                      <v:stroke joinstyle="miter"/>
                      <v:path gradientshapeok="t" o:connecttype="rect"/>
                    </v:shapetype>
                    <v:shape id="Text Box 4" o:spid="_x0000_s1030" type="#_x0000_t202" style="position:absolute;left:409;top:2729;width:19621;height:63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BD4142" w:rsidRPr="00425D33" w:rsidRDefault="00BD4142" w:rsidP="00671615">
                            <w:pPr>
                              <w:jc w:val="center"/>
                              <w:rPr>
                                <w:b/>
                                <w:sz w:val="28"/>
                              </w:rPr>
                            </w:pPr>
                            <w:r w:rsidRPr="00425D33">
                              <w:rPr>
                                <w:b/>
                                <w:sz w:val="28"/>
                              </w:rPr>
                              <w:t>INPUT</w:t>
                            </w:r>
                          </w:p>
                          <w:p w:rsidR="00BD4142" w:rsidRPr="00425D33" w:rsidRDefault="00BD4142" w:rsidP="00671615">
                            <w:pPr>
                              <w:jc w:val="center"/>
                              <w:rPr>
                                <w:b/>
                                <w:sz w:val="28"/>
                              </w:rPr>
                            </w:pPr>
                          </w:p>
                          <w:p w:rsidR="00BD4142" w:rsidRPr="00425D33" w:rsidRDefault="00BD4142" w:rsidP="00671615">
                            <w:pPr>
                              <w:rPr>
                                <w:b/>
                                <w:sz w:val="28"/>
                              </w:rPr>
                            </w:pPr>
                            <w:r w:rsidRPr="00425D33">
                              <w:rPr>
                                <w:b/>
                                <w:sz w:val="28"/>
                              </w:rPr>
                              <w:t>Knowledge Requirements:</w:t>
                            </w:r>
                            <w:r w:rsidRPr="00425D33">
                              <w:rPr>
                                <w:b/>
                                <w:sz w:val="28"/>
                              </w:rPr>
                              <w:br/>
                            </w:r>
                          </w:p>
                          <w:p w:rsidR="00BD4142" w:rsidRPr="00425D33" w:rsidRDefault="00BD4142" w:rsidP="00671615">
                            <w:pPr>
                              <w:pStyle w:val="ListParagraph"/>
                              <w:numPr>
                                <w:ilvl w:val="0"/>
                                <w:numId w:val="16"/>
                              </w:numPr>
                              <w:spacing w:after="160" w:line="259" w:lineRule="auto"/>
                              <w:rPr>
                                <w:sz w:val="28"/>
                              </w:rPr>
                            </w:pPr>
                            <w:r w:rsidRPr="00425D33">
                              <w:rPr>
                                <w:sz w:val="28"/>
                              </w:rPr>
                              <w:t>Web programming</w:t>
                            </w:r>
                          </w:p>
                          <w:p w:rsidR="00BD4142" w:rsidRPr="00425D33" w:rsidRDefault="00BD4142" w:rsidP="00671615">
                            <w:pPr>
                              <w:pStyle w:val="ListParagraph"/>
                              <w:numPr>
                                <w:ilvl w:val="0"/>
                                <w:numId w:val="16"/>
                              </w:numPr>
                              <w:spacing w:after="160" w:line="259" w:lineRule="auto"/>
                              <w:rPr>
                                <w:sz w:val="28"/>
                              </w:rPr>
                            </w:pPr>
                            <w:r w:rsidRPr="00425D33">
                              <w:rPr>
                                <w:sz w:val="28"/>
                              </w:rPr>
                              <w:t>Database</w:t>
                            </w:r>
                          </w:p>
                          <w:p w:rsidR="00BD4142" w:rsidRDefault="00BD4142" w:rsidP="00671615">
                            <w:pPr>
                              <w:pStyle w:val="ListParagraph"/>
                              <w:numPr>
                                <w:ilvl w:val="0"/>
                                <w:numId w:val="16"/>
                              </w:numPr>
                              <w:spacing w:after="160" w:line="259" w:lineRule="auto"/>
                              <w:rPr>
                                <w:sz w:val="28"/>
                              </w:rPr>
                            </w:pPr>
                            <w:r w:rsidRPr="00425D33">
                              <w:rPr>
                                <w:sz w:val="28"/>
                              </w:rPr>
                              <w:t>ISO 9126</w:t>
                            </w:r>
                          </w:p>
                          <w:p w:rsidR="00BD4142" w:rsidRPr="00425D33" w:rsidRDefault="00BD4142" w:rsidP="00671615">
                            <w:pPr>
                              <w:pStyle w:val="ListParagraph"/>
                              <w:numPr>
                                <w:ilvl w:val="0"/>
                                <w:numId w:val="16"/>
                              </w:numPr>
                              <w:spacing w:after="160" w:line="259" w:lineRule="auto"/>
                              <w:rPr>
                                <w:sz w:val="28"/>
                              </w:rPr>
                            </w:pPr>
                            <w:r>
                              <w:rPr>
                                <w:sz w:val="28"/>
                              </w:rPr>
                              <w:t>Selenium</w:t>
                            </w:r>
                            <w:r w:rsidRPr="00425D33">
                              <w:rPr>
                                <w:sz w:val="28"/>
                              </w:rPr>
                              <w:br/>
                            </w:r>
                          </w:p>
                          <w:p w:rsidR="00BD4142" w:rsidRPr="00425D33" w:rsidRDefault="00BD4142" w:rsidP="00671615">
                            <w:pPr>
                              <w:rPr>
                                <w:sz w:val="28"/>
                              </w:rPr>
                            </w:pPr>
                            <w:r w:rsidRPr="00425D33">
                              <w:rPr>
                                <w:b/>
                                <w:sz w:val="28"/>
                              </w:rPr>
                              <w:t>Software Requirements</w:t>
                            </w:r>
                            <w:r w:rsidRPr="00425D33">
                              <w:rPr>
                                <w:b/>
                                <w:sz w:val="28"/>
                              </w:rPr>
                              <w:br/>
                            </w:r>
                          </w:p>
                          <w:p w:rsidR="00BD4142" w:rsidRPr="00425D33" w:rsidRDefault="00BD4142" w:rsidP="00671615">
                            <w:pPr>
                              <w:pStyle w:val="ListParagraph"/>
                              <w:numPr>
                                <w:ilvl w:val="0"/>
                                <w:numId w:val="17"/>
                              </w:numPr>
                              <w:spacing w:after="160" w:line="259" w:lineRule="auto"/>
                              <w:rPr>
                                <w:sz w:val="28"/>
                              </w:rPr>
                            </w:pPr>
                            <w:r w:rsidRPr="00425D33">
                              <w:rPr>
                                <w:sz w:val="28"/>
                              </w:rPr>
                              <w:t>Website Development Tools</w:t>
                            </w:r>
                          </w:p>
                          <w:p w:rsidR="00BD4142" w:rsidRPr="00425D33" w:rsidRDefault="00BD4142" w:rsidP="00671615">
                            <w:pPr>
                              <w:pStyle w:val="ListParagraph"/>
                              <w:numPr>
                                <w:ilvl w:val="0"/>
                                <w:numId w:val="17"/>
                              </w:numPr>
                              <w:spacing w:after="160" w:line="259" w:lineRule="auto"/>
                              <w:rPr>
                                <w:sz w:val="28"/>
                              </w:rPr>
                            </w:pPr>
                            <w:r w:rsidRPr="00425D33">
                              <w:rPr>
                                <w:sz w:val="28"/>
                              </w:rPr>
                              <w:t>Adobe (Photoshop and Illustrator)</w:t>
                            </w:r>
                          </w:p>
                          <w:p w:rsidR="00BD4142" w:rsidRPr="00425D33" w:rsidRDefault="00BD4142" w:rsidP="00671615">
                            <w:pPr>
                              <w:rPr>
                                <w:b/>
                                <w:sz w:val="28"/>
                              </w:rPr>
                            </w:pPr>
                            <w:r w:rsidRPr="00425D33">
                              <w:rPr>
                                <w:b/>
                                <w:sz w:val="28"/>
                              </w:rPr>
                              <w:br/>
                              <w:t>Hardware Requirements</w:t>
                            </w:r>
                            <w:r w:rsidRPr="00425D33">
                              <w:rPr>
                                <w:b/>
                                <w:sz w:val="28"/>
                              </w:rPr>
                              <w:br/>
                            </w:r>
                          </w:p>
                          <w:p w:rsidR="00BD4142" w:rsidRPr="00425D33" w:rsidRDefault="00BD4142" w:rsidP="007B2238">
                            <w:pPr>
                              <w:pStyle w:val="ListParagraph"/>
                              <w:numPr>
                                <w:ilvl w:val="0"/>
                                <w:numId w:val="18"/>
                              </w:numPr>
                              <w:spacing w:after="160" w:line="259" w:lineRule="auto"/>
                              <w:rPr>
                                <w:sz w:val="28"/>
                              </w:rPr>
                            </w:pPr>
                            <w:r w:rsidRPr="00425D33">
                              <w:rPr>
                                <w:sz w:val="28"/>
                              </w:rPr>
                              <w:t>Android Mobile with OS from Jelly Bean and Higher</w:t>
                            </w:r>
                          </w:p>
                        </w:txbxContent>
                      </v:textbox>
                    </v:shape>
                  </v:group>
                  <v:group id="Group 129" o:spid="_x0000_s1031" style="position:absolute;left:24565;width:20193;height:64198" coordsize="20193,64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oundrect id="Rectangle: Rounded Corners 3" o:spid="_x0000_s1032" style="position:absolute;width:20193;height:641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PRu8QA&#10;AADaAAAADwAAAGRycy9kb3ducmV2LnhtbESPQWsCMRSE74L/ITyht5rVqtStUUSqWAoFtYLHx+Z1&#10;d3HzsiTpuvrrG6HgcZiZb5jZojWVaMj50rKCQT8BQZxZXXKu4Puwfn4F4QOyxsoyKbiSh8W825lh&#10;qu2Fd9TsQy4ihH2KCooQ6lRKnxVk0PdtTRy9H+sMhihdLrXDS4SbSg6TZCINlhwXCqxpVVB23v8a&#10;BV+bz+nqNkw+suXhfeqa8Uiejlapp167fAMRqA2P8H97qxW8wP1Kv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D0bvEAAAA2gAAAA8AAAAAAAAAAAAAAAAAmAIAAGRycy9k&#10;b3ducmV2LnhtbFBLBQYAAAAABAAEAPUAAACJAwAAAAA=&#10;" fillcolor="white [3201]" strokecolor="black [3213]" strokeweight="3pt">
                      <v:stroke joinstyle="miter"/>
                    </v:roundrect>
                    <v:shape id="Text Box 5" o:spid="_x0000_s1033" type="#_x0000_t202" style="position:absolute;left:272;top:2456;width:19622;height:56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BD4142" w:rsidRPr="00425D33" w:rsidRDefault="00BD4142" w:rsidP="00671615">
                            <w:pPr>
                              <w:jc w:val="center"/>
                              <w:rPr>
                                <w:b/>
                                <w:sz w:val="28"/>
                                <w:szCs w:val="28"/>
                              </w:rPr>
                            </w:pPr>
                            <w:r w:rsidRPr="00425D33">
                              <w:rPr>
                                <w:b/>
                                <w:sz w:val="28"/>
                                <w:szCs w:val="28"/>
                              </w:rPr>
                              <w:t>Processes</w:t>
                            </w:r>
                          </w:p>
                          <w:p w:rsidR="00BD4142" w:rsidRPr="00425D33" w:rsidRDefault="00BD4142" w:rsidP="00671615">
                            <w:pPr>
                              <w:jc w:val="center"/>
                              <w:rPr>
                                <w:b/>
                                <w:sz w:val="28"/>
                                <w:szCs w:val="28"/>
                              </w:rPr>
                            </w:pPr>
                          </w:p>
                          <w:p w:rsidR="00BD4142" w:rsidRPr="00425D33" w:rsidRDefault="00BD4142" w:rsidP="00671615">
                            <w:pPr>
                              <w:rPr>
                                <w:b/>
                                <w:sz w:val="28"/>
                                <w:szCs w:val="28"/>
                              </w:rPr>
                            </w:pPr>
                            <w:r w:rsidRPr="00425D33">
                              <w:rPr>
                                <w:b/>
                                <w:sz w:val="28"/>
                                <w:szCs w:val="28"/>
                              </w:rPr>
                              <w:t>Project Design</w:t>
                            </w:r>
                          </w:p>
                          <w:p w:rsidR="00BD4142" w:rsidRPr="00425D33" w:rsidRDefault="00BD4142" w:rsidP="00671615">
                            <w:pPr>
                              <w:rPr>
                                <w:b/>
                              </w:rPr>
                            </w:pPr>
                          </w:p>
                          <w:p w:rsidR="00BD4142" w:rsidRPr="00425D33" w:rsidRDefault="00BD4142" w:rsidP="00671615">
                            <w:pPr>
                              <w:rPr>
                                <w:b/>
                              </w:rPr>
                            </w:pPr>
                          </w:p>
                          <w:p w:rsidR="00BD4142" w:rsidRPr="00425D33" w:rsidRDefault="00BD4142" w:rsidP="00671615">
                            <w:pPr>
                              <w:rPr>
                                <w:b/>
                              </w:rPr>
                            </w:pPr>
                          </w:p>
                          <w:p w:rsidR="00BD4142" w:rsidRPr="00425D33" w:rsidRDefault="00BD4142" w:rsidP="00671615">
                            <w:pPr>
                              <w:rPr>
                                <w:b/>
                              </w:rPr>
                            </w:pPr>
                            <w:r w:rsidRPr="00425D33">
                              <w:rPr>
                                <w:b/>
                              </w:rPr>
                              <w:br/>
                            </w:r>
                            <w:r w:rsidRPr="00425D33">
                              <w:rPr>
                                <w:b/>
                              </w:rPr>
                              <w:br/>
                            </w:r>
                            <w:r w:rsidRPr="00425D33">
                              <w:rPr>
                                <w:b/>
                                <w:sz w:val="28"/>
                              </w:rPr>
                              <w:t>Project Development</w:t>
                            </w:r>
                            <w:r w:rsidRPr="00425D33">
                              <w:rPr>
                                <w:b/>
                              </w:rPr>
                              <w:br/>
                            </w:r>
                            <w:r w:rsidRPr="00425D33">
                              <w:rPr>
                                <w:b/>
                              </w:rPr>
                              <w:br/>
                            </w:r>
                            <w:r w:rsidRPr="00425D33">
                              <w:rPr>
                                <w:b/>
                              </w:rPr>
                              <w:br/>
                            </w:r>
                          </w:p>
                          <w:p w:rsidR="00BD4142" w:rsidRPr="00425D33" w:rsidRDefault="00BD4142" w:rsidP="00671615">
                            <w:pPr>
                              <w:rPr>
                                <w:b/>
                              </w:rPr>
                            </w:pPr>
                          </w:p>
                          <w:p w:rsidR="00BD4142" w:rsidRPr="00425D33" w:rsidRDefault="00BD4142" w:rsidP="00671615">
                            <w:pPr>
                              <w:rPr>
                                <w:b/>
                              </w:rPr>
                            </w:pPr>
                            <w:r w:rsidRPr="00425D33">
                              <w:rPr>
                                <w:b/>
                              </w:rPr>
                              <w:br/>
                            </w:r>
                          </w:p>
                          <w:p w:rsidR="00BD4142" w:rsidRPr="00425D33" w:rsidRDefault="00BD4142" w:rsidP="00671615">
                            <w:pPr>
                              <w:rPr>
                                <w:b/>
                              </w:rPr>
                            </w:pPr>
                          </w:p>
                          <w:p w:rsidR="00BD4142" w:rsidRPr="00425D33" w:rsidRDefault="00BD4142" w:rsidP="00671615">
                            <w:pPr>
                              <w:rPr>
                                <w:b/>
                              </w:rPr>
                            </w:pPr>
                            <w:r w:rsidRPr="00425D33">
                              <w:rPr>
                                <w:b/>
                              </w:rPr>
                              <w:br/>
                            </w:r>
                            <w:r w:rsidRPr="00425D33">
                              <w:rPr>
                                <w:b/>
                              </w:rPr>
                              <w:br/>
                            </w:r>
                          </w:p>
                          <w:p w:rsidR="00BD4142" w:rsidRPr="00425D33" w:rsidRDefault="00BD4142" w:rsidP="00671615">
                            <w:pPr>
                              <w:rPr>
                                <w:b/>
                              </w:rPr>
                            </w:pPr>
                          </w:p>
                          <w:p w:rsidR="00BD4142" w:rsidRPr="00425D33" w:rsidRDefault="00BD4142" w:rsidP="00671615">
                            <w:pPr>
                              <w:rPr>
                                <w:b/>
                              </w:rPr>
                            </w:pPr>
                          </w:p>
                          <w:p w:rsidR="00BD4142" w:rsidRPr="00425D33" w:rsidRDefault="00BD4142" w:rsidP="00671615">
                            <w:pPr>
                              <w:rPr>
                                <w:b/>
                                <w:sz w:val="28"/>
                              </w:rPr>
                            </w:pPr>
                            <w:r w:rsidRPr="00425D33">
                              <w:rPr>
                                <w:b/>
                                <w:sz w:val="28"/>
                              </w:rPr>
                              <w:t>Project Testing and</w:t>
                            </w:r>
                            <w:r w:rsidRPr="00425D33">
                              <w:rPr>
                                <w:b/>
                                <w:sz w:val="28"/>
                              </w:rPr>
                              <w:br/>
                              <w:t>Evaluation</w:t>
                            </w:r>
                            <w:r w:rsidRPr="00425D33">
                              <w:rPr>
                                <w:b/>
                                <w:sz w:val="28"/>
                              </w:rPr>
                              <w:br/>
                              <w:t>Procedure</w:t>
                            </w:r>
                          </w:p>
                        </w:txbxContent>
                      </v:textbox>
                    </v:shape>
                  </v:group>
                  <v:group id="Group 130" o:spid="_x0000_s1034" style="position:absolute;left:48449;width:20193;height:64293" coordsize="20193,64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oundrect id="Rectangle: Rounded Corners 2" o:spid="_x0000_s1035" style="position:absolute;width:20193;height:642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90IMQA&#10;AADaAAAADwAAAGRycy9kb3ducmV2LnhtbESP3WrCQBSE74W+w3IK3ummwYqmriLSSktB8A+8PGRP&#10;k9Ds2bC7xujTdwuCl8PMfMPMFp2pRUvOV5YVvAwTEMS51RUXCg77j8EEhA/IGmvLpOBKHhbzp94M&#10;M20vvKV2FwoRIewzVFCG0GRS+rwkg35oG+Lo/VhnMETpCqkdXiLc1DJNkrE0WHFcKLGhVUn57+5s&#10;FGzW39PVLU2+8uX+fera15E8Ha1S/edu+QYiUBce4Xv7UytI4f9Kv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PdCDEAAAA2gAAAA8AAAAAAAAAAAAAAAAAmAIAAGRycy9k&#10;b3ducmV2LnhtbFBLBQYAAAAABAAEAPUAAACJAwAAAAA=&#10;" fillcolor="white [3201]" strokecolor="black [3213]" strokeweight="3pt">
                      <v:stroke joinstyle="miter"/>
                    </v:roundrect>
                    <v:shape id="Text Box 6" o:spid="_x0000_s1036" type="#_x0000_t202" style="position:absolute;left:409;top:2183;width:19621;height:5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BD4142" w:rsidRPr="00C6687A" w:rsidRDefault="00BD4142" w:rsidP="00671615">
                            <w:pPr>
                              <w:jc w:val="center"/>
                              <w:rPr>
                                <w:rFonts w:ascii="Arial" w:hAnsi="Arial" w:cs="Arial"/>
                                <w:b/>
                                <w:sz w:val="40"/>
                              </w:rPr>
                            </w:pPr>
                            <w:r w:rsidRPr="00C6687A">
                              <w:rPr>
                                <w:rFonts w:ascii="Arial" w:hAnsi="Arial" w:cs="Arial"/>
                                <w:b/>
                                <w:sz w:val="40"/>
                              </w:rPr>
                              <w:t>OUTPUT</w:t>
                            </w:r>
                          </w:p>
                          <w:p w:rsidR="00BD4142" w:rsidRPr="00C6687A" w:rsidRDefault="00BD4142" w:rsidP="00671615">
                            <w:pPr>
                              <w:jc w:val="center"/>
                              <w:rPr>
                                <w:rFonts w:ascii="Arial" w:hAnsi="Arial" w:cs="Arial"/>
                                <w:b/>
                                <w:sz w:val="40"/>
                              </w:rPr>
                            </w:pPr>
                          </w:p>
                          <w:p w:rsidR="00BD4142" w:rsidRPr="00C6687A" w:rsidRDefault="00BD4142" w:rsidP="00671615">
                            <w:pPr>
                              <w:jc w:val="center"/>
                              <w:rPr>
                                <w:rFonts w:ascii="Arial" w:hAnsi="Arial" w:cs="Arial"/>
                                <w:b/>
                                <w:sz w:val="40"/>
                              </w:rPr>
                            </w:pPr>
                          </w:p>
                          <w:p w:rsidR="00BD4142" w:rsidRPr="00C6687A" w:rsidRDefault="00BD4142" w:rsidP="00671615">
                            <w:pPr>
                              <w:jc w:val="center"/>
                              <w:rPr>
                                <w:rFonts w:ascii="Arial" w:hAnsi="Arial" w:cs="Arial"/>
                                <w:b/>
                                <w:sz w:val="40"/>
                              </w:rPr>
                            </w:pPr>
                          </w:p>
                          <w:p w:rsidR="00BD4142" w:rsidRPr="00C6687A" w:rsidRDefault="00BD4142" w:rsidP="00671615">
                            <w:pPr>
                              <w:jc w:val="center"/>
                              <w:rPr>
                                <w:rFonts w:ascii="Arial" w:hAnsi="Arial" w:cs="Arial"/>
                                <w:b/>
                                <w:sz w:val="40"/>
                              </w:rPr>
                            </w:pPr>
                          </w:p>
                          <w:p w:rsidR="00BD4142" w:rsidRPr="00C6687A" w:rsidRDefault="00BD4142" w:rsidP="00671615">
                            <w:pPr>
                              <w:jc w:val="center"/>
                              <w:rPr>
                                <w:rFonts w:ascii="Arial" w:hAnsi="Arial" w:cs="Arial"/>
                                <w:b/>
                                <w:sz w:val="40"/>
                              </w:rPr>
                            </w:pPr>
                          </w:p>
                          <w:p w:rsidR="00BD4142" w:rsidRPr="00C6687A" w:rsidRDefault="00BD4142" w:rsidP="00671615">
                            <w:pPr>
                              <w:jc w:val="center"/>
                              <w:rPr>
                                <w:rFonts w:ascii="Arial" w:hAnsi="Arial" w:cs="Arial"/>
                                <w:b/>
                                <w:sz w:val="40"/>
                              </w:rPr>
                            </w:pPr>
                            <w:r w:rsidRPr="00C6687A">
                              <w:rPr>
                                <w:rFonts w:ascii="Arial" w:hAnsi="Arial" w:cs="Arial"/>
                                <w:b/>
                                <w:sz w:val="40"/>
                              </w:rPr>
                              <w:t xml:space="preserve"> LEARNING RESOURCE </w:t>
                            </w:r>
                            <w:r>
                              <w:rPr>
                                <w:rFonts w:ascii="Arial" w:hAnsi="Arial" w:cs="Arial"/>
                                <w:b/>
                                <w:sz w:val="40"/>
                              </w:rPr>
                              <w:t>PLATFORM</w:t>
                            </w:r>
                          </w:p>
                        </w:txbxContent>
                      </v:textbox>
                    </v:shape>
                  </v:group>
                  <v:group id="Group 122" o:spid="_x0000_s1037" style="position:absolute;left:22518;top:67283;width:36795;height:11810" coordsize="36794,11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oundrect id="Rectangle: Rounded Corners 7" o:spid="_x0000_s1038" style="position:absolute;top:3333;width:25336;height:8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tsEA&#10;AADaAAAADwAAAGRycy9kb3ducmV2LnhtbESPT4vCMBTE7wt+h/AEb2taDypdYyliwZP/Vvb8tnnb&#10;lm1eShNt/fZGEDwOM/MbZpUOphE36lxtWUE8jUAQF1bXXCq4fOefSxDOI2tsLJOCOzlI16OPFSba&#10;9nyi29mXIkDYJaig8r5NpHRFRQbd1LbEwfuznUEfZFdK3WEf4KaRsyiaS4M1h4UKW9pUVPyfr0bB&#10;9mhm8SXeZ3v3kx+H3/5AfX5QajIesi8Qngb/Dr/aO61gAc8r4Qb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iLbBAAAA2gAAAA8AAAAAAAAAAAAAAAAAmAIAAGRycy9kb3du&#10;cmV2LnhtbFBLBQYAAAAABAAEAPUAAACGAwAAAAA=&#10;" fillcolor="white [3212]" strokecolor="black [3213]" strokeweight="3pt">
                      <v:stroke joinstyle="miter"/>
                    </v:roundrect>
                    <v:shape id="Text Box 8" o:spid="_x0000_s1039" type="#_x0000_t202" style="position:absolute;left:3275;top:5516;width:19812;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BD4142" w:rsidRPr="00C6687A" w:rsidRDefault="00BD4142" w:rsidP="00671615">
                            <w:pPr>
                              <w:jc w:val="center"/>
                              <w:rPr>
                                <w:rFonts w:ascii="Arial" w:hAnsi="Arial" w:cs="Arial"/>
                                <w:b/>
                                <w:sz w:val="40"/>
                              </w:rPr>
                            </w:pPr>
                            <w:r w:rsidRPr="00C6687A">
                              <w:rPr>
                                <w:rFonts w:ascii="Arial" w:hAnsi="Arial" w:cs="Arial"/>
                                <w:b/>
                                <w:sz w:val="40"/>
                              </w:rPr>
                              <w:t>EVALUATION</w:t>
                            </w:r>
                          </w:p>
                        </w:txbxContent>
                      </v:textbox>
                    </v:shape>
                    <v:shape id="Arrow: Bent-Up 9" o:spid="_x0000_s1040" style="position:absolute;left:27704;top:1286;width:10375;height:7804;rotation:-90;flip:y;visibility:visible;mso-wrap-style:square;v-text-anchor:middle" coordsize="1037590,780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ctMUA&#10;AADaAAAADwAAAGRycy9kb3ducmV2LnhtbESPQU/CQBSE7yb+h80z4WJkqweklYUQlYQDEaz+gJfu&#10;o6123za7Dyj/njUx4TiZmW8ys8XgOnWkEFvPBh7HGSjiytuWawPfX6uHKagoyBY7z2TgTBEW89ub&#10;GRbWn/iTjqXUKkE4FmigEekLrWPVkMM49j1x8vY+OJQkQ61twFOCu04/ZdlEO2w5LTTY02tD1W95&#10;cAa2QfL38m2/+Xj20+1Z8uXP/WFnzOhuWL6AEhrkGv5vr62BHP6upBu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1y0xQAAANoAAAAPAAAAAAAAAAAAAAAAAJgCAABkcnMv&#10;ZG93bnJldi54bWxQSwUGAAAAAAQABAD1AAAAigMAAAAA&#10;" path="m,585311r744934,l744934,195104r-97551,l842486,r195104,195104l940038,195104r,585311l,780415,,585311xe" fillcolor="white [3212]" strokecolor="black [3213]" strokeweight="3pt">
                      <v:stroke joinstyle="miter"/>
                      <v:path arrowok="t" o:connecttype="custom" o:connectlocs="0,585311;744934,585311;744934,195104;647383,195104;842486,0;1037590,195104;940038,195104;940038,780415;0,780415;0,585311" o:connectangles="0,0,0,0,0,0,0,0,0,0"/>
                    </v:shap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2" o:spid="_x0000_s1041" type="#_x0000_t13" style="position:absolute;left:20608;top:24565;width:3685;height:5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xnX8MA&#10;AADcAAAADwAAAGRycy9kb3ducmV2LnhtbERPTWvCQBC9F/wPywjedKOC2ugqrbbooQVrK16H7JgE&#10;s7Mxu03iv+8KQm/zeJ+zWLWmEDVVLresYDiIQBAnVuecKvj5fu/PQDiPrLGwTApu5GC17DwtMNa2&#10;4S+qDz4VIYRdjAoy78tYSpdkZNANbEkcuLOtDPoAq1TqCpsQbgo5iqKJNJhzaMiwpHVGyeXwaxS8&#10;Hsv9ZteeblP3WePH29Vvm/WzUr1u+zIH4an1/+KHe6fD/PEI7s+EC+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xnX8MAAADcAAAADwAAAAAAAAAAAAAAAACYAgAAZHJzL2Rv&#10;d25yZXYueG1sUEsFBgAAAAAEAAQA9QAAAIgDAAAAAA==&#10;" adj="10800" filled="f" strokecolor="black [1600]" strokeweight="3pt"/>
                <v:shape id="Arrow: Right 133" o:spid="_x0000_s1042" type="#_x0000_t13" style="position:absolute;left:44901;top:24702;width:3685;height:5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DCxMMA&#10;AADcAAAADwAAAGRycy9kb3ducmV2LnhtbERPS2vCQBC+F/wPyxS81U0V1Kau4hM9tGBti9chOybB&#10;7GzMrkn8965Q6G0+vudMZq0pRE2Vyy0reO1FIIgTq3NOFfx8b17GIJxH1lhYJgU3cjCbdp4mGGvb&#10;8BfVB5+KEMIuRgWZ92UspUsyMuh6tiQO3MlWBn2AVSp1hU0IN4XsR9FQGsw5NGRY0jKj5Hy4GgWL&#10;33K/2rXH28h91vixvvhts3xTqvvczt9BeGr9v/jPvdNh/mAAj2fC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DCxMMAAADcAAAADwAAAAAAAAAAAAAAAACYAgAAZHJzL2Rv&#10;d25yZXYueG1sUEsFBgAAAAAEAAQA9QAAAIgDAAAAAA==&#10;" adj="10800" filled="f" strokecolor="black [1600]" strokeweight="3pt"/>
              </v:group>
            </w:pict>
          </mc:Fallback>
        </mc:AlternateContent>
      </w:r>
    </w:p>
    <w:p w:rsidR="00671615" w:rsidRPr="009505B8" w:rsidRDefault="00671615" w:rsidP="00671615">
      <w:pPr>
        <w:spacing w:line="480" w:lineRule="auto"/>
      </w:pPr>
      <w:r w:rsidRPr="009505B8">
        <w:t xml:space="preserve"> </w:t>
      </w:r>
    </w:p>
    <w:p w:rsidR="00671615" w:rsidRPr="009505B8" w:rsidRDefault="00671615" w:rsidP="00671615">
      <w:pPr>
        <w:spacing w:line="480" w:lineRule="auto"/>
      </w:pPr>
      <w:r w:rsidRPr="009505B8">
        <w:t xml:space="preserve">11       </w:t>
      </w:r>
      <w:r w:rsidRPr="009505B8">
        <w:tab/>
      </w:r>
      <w:r w:rsidRPr="009505B8">
        <w:tab/>
        <w:t>IN</w:t>
      </w:r>
    </w:p>
    <w:p w:rsidR="00671615" w:rsidRPr="009505B8" w:rsidRDefault="00671615" w:rsidP="00671615">
      <w:pPr>
        <w:spacing w:line="480" w:lineRule="auto"/>
      </w:pPr>
    </w:p>
    <w:p w:rsidR="00671615" w:rsidRPr="009505B8" w:rsidRDefault="00671615" w:rsidP="00671615">
      <w:pPr>
        <w:spacing w:line="480" w:lineRule="auto"/>
      </w:pPr>
    </w:p>
    <w:p w:rsidR="00671615" w:rsidRPr="009505B8" w:rsidRDefault="00671615" w:rsidP="00671615">
      <w:pPr>
        <w:spacing w:line="480" w:lineRule="auto"/>
      </w:pPr>
    </w:p>
    <w:p w:rsidR="00671615" w:rsidRPr="009505B8" w:rsidRDefault="00671615" w:rsidP="00671615">
      <w:pPr>
        <w:spacing w:line="480" w:lineRule="auto"/>
      </w:pPr>
    </w:p>
    <w:p w:rsidR="00671615" w:rsidRPr="009505B8" w:rsidRDefault="00671615" w:rsidP="00671615">
      <w:pPr>
        <w:spacing w:line="480" w:lineRule="auto"/>
      </w:pPr>
    </w:p>
    <w:p w:rsidR="00671615" w:rsidRPr="009505B8" w:rsidRDefault="00671615" w:rsidP="00671615">
      <w:pPr>
        <w:spacing w:line="480" w:lineRule="auto"/>
      </w:pPr>
    </w:p>
    <w:p w:rsidR="00FA07B3" w:rsidRDefault="00FA07B3" w:rsidP="00671615">
      <w:pPr>
        <w:spacing w:line="480" w:lineRule="auto"/>
      </w:pPr>
    </w:p>
    <w:p w:rsidR="00FA07B3" w:rsidRDefault="00FA07B3" w:rsidP="00671615">
      <w:pPr>
        <w:spacing w:line="480" w:lineRule="auto"/>
      </w:pPr>
    </w:p>
    <w:p w:rsidR="00FA07B3" w:rsidRDefault="00FA07B3" w:rsidP="00671615">
      <w:pPr>
        <w:spacing w:line="480" w:lineRule="auto"/>
      </w:pPr>
    </w:p>
    <w:p w:rsidR="00FA07B3" w:rsidRDefault="00FA07B3" w:rsidP="00671615">
      <w:pPr>
        <w:spacing w:line="480" w:lineRule="auto"/>
      </w:pPr>
    </w:p>
    <w:p w:rsidR="00FA07B3" w:rsidRDefault="00FA07B3" w:rsidP="00671615">
      <w:pPr>
        <w:spacing w:line="480" w:lineRule="auto"/>
      </w:pPr>
    </w:p>
    <w:p w:rsidR="00FA07B3" w:rsidRDefault="00FA07B3" w:rsidP="00671615">
      <w:pPr>
        <w:spacing w:line="480" w:lineRule="auto"/>
      </w:pPr>
    </w:p>
    <w:p w:rsidR="00FA07B3" w:rsidRDefault="00FA07B3" w:rsidP="00671615">
      <w:pPr>
        <w:spacing w:line="480" w:lineRule="auto"/>
      </w:pPr>
    </w:p>
    <w:p w:rsidR="00FA07B3" w:rsidRDefault="00FA07B3" w:rsidP="00671615">
      <w:pPr>
        <w:spacing w:line="480" w:lineRule="auto"/>
      </w:pPr>
    </w:p>
    <w:p w:rsidR="00FA07B3" w:rsidRDefault="00FA07B3" w:rsidP="00671615">
      <w:pPr>
        <w:spacing w:line="480" w:lineRule="auto"/>
      </w:pPr>
    </w:p>
    <w:p w:rsidR="00FA07B3" w:rsidRDefault="00FA07B3" w:rsidP="00671615">
      <w:pPr>
        <w:spacing w:line="480" w:lineRule="auto"/>
      </w:pPr>
    </w:p>
    <w:p w:rsidR="00671615" w:rsidRPr="009505B8" w:rsidRDefault="00671615" w:rsidP="00671615">
      <w:pPr>
        <w:spacing w:line="480" w:lineRule="auto"/>
      </w:pPr>
    </w:p>
    <w:p w:rsidR="00671615" w:rsidRPr="009505B8" w:rsidRDefault="00671615" w:rsidP="00671615">
      <w:pPr>
        <w:spacing w:line="480" w:lineRule="auto"/>
      </w:pPr>
    </w:p>
    <w:p w:rsidR="00671615" w:rsidRPr="009505B8" w:rsidRDefault="00671615" w:rsidP="00671615">
      <w:pPr>
        <w:spacing w:line="480" w:lineRule="auto"/>
      </w:pPr>
    </w:p>
    <w:p w:rsidR="00C6687A" w:rsidRPr="0032781D" w:rsidRDefault="000F48FC" w:rsidP="00493CED">
      <w:pPr>
        <w:spacing w:line="480" w:lineRule="auto"/>
        <w:jc w:val="both"/>
      </w:pPr>
      <w:r>
        <w:softHyphen/>
      </w:r>
      <w:r>
        <w:softHyphen/>
      </w:r>
      <w:r w:rsidR="00C6687A" w:rsidRPr="0032781D">
        <w:rPr>
          <w:b/>
        </w:rPr>
        <w:t>Input</w:t>
      </w:r>
    </w:p>
    <w:p w:rsidR="00C6687A" w:rsidRPr="0032781D" w:rsidRDefault="00493CED" w:rsidP="00493CED">
      <w:pPr>
        <w:spacing w:line="480" w:lineRule="auto"/>
        <w:jc w:val="both"/>
      </w:pPr>
      <w:r>
        <w:t xml:space="preserve">     </w:t>
      </w:r>
      <w:r w:rsidR="00C6687A" w:rsidRPr="0032781D">
        <w:t>The input serves as the foundation of the study. The required inputs to conduct the study are grouped according to knowledge, software and hardware requirements. Under Knowledge requirements are</w:t>
      </w:r>
      <w:r w:rsidR="00C60BF4" w:rsidRPr="0032781D">
        <w:t xml:space="preserve"> Programming Languages for Web Development, Database management for files and fields, </w:t>
      </w:r>
      <w:r w:rsidR="00B402FC" w:rsidRPr="0032781D">
        <w:t>Py</w:t>
      </w:r>
      <w:r w:rsidR="00C60BF4" w:rsidRPr="0032781D">
        <w:t>t</w:t>
      </w:r>
      <w:r w:rsidR="00B402FC" w:rsidRPr="0032781D">
        <w:t>h</w:t>
      </w:r>
      <w:r w:rsidR="00C60BF4" w:rsidRPr="0032781D">
        <w:t>on language for the programming of the hardware to be used and evaluated using ISO 9126. Under software requirements are website development tools like HTML, CSS, JavaScript, XML, etc. Finally, under the Hardware Requirements are any desktops. Smartphones or tablets that can browse through the internet with an Android OS with a version of Jellybean and Higher.</w:t>
      </w:r>
    </w:p>
    <w:p w:rsidR="0085168A" w:rsidRPr="0032781D" w:rsidRDefault="0085168A" w:rsidP="00493CED">
      <w:pPr>
        <w:spacing w:line="480" w:lineRule="auto"/>
        <w:jc w:val="both"/>
        <w:rPr>
          <w:b/>
        </w:rPr>
      </w:pPr>
    </w:p>
    <w:p w:rsidR="0085168A" w:rsidRPr="00301C6D" w:rsidRDefault="0085168A" w:rsidP="00493CED">
      <w:pPr>
        <w:spacing w:line="480" w:lineRule="auto"/>
        <w:jc w:val="both"/>
        <w:rPr>
          <w:b/>
        </w:rPr>
      </w:pPr>
      <w:r w:rsidRPr="0032781D">
        <w:rPr>
          <w:b/>
        </w:rPr>
        <w:t>Process</w:t>
      </w:r>
      <w:r w:rsidR="00493CED">
        <w:br/>
        <w:t xml:space="preserve">     </w:t>
      </w:r>
      <w:r w:rsidRPr="0032781D">
        <w:t>Under this component are methods that were carried out to develop the software “COS Learning Resource System”. The method includes the Project design and System Creation.</w:t>
      </w:r>
    </w:p>
    <w:p w:rsidR="0085168A" w:rsidRPr="0032781D" w:rsidRDefault="0085168A" w:rsidP="00493CED">
      <w:pPr>
        <w:spacing w:line="480" w:lineRule="auto"/>
        <w:jc w:val="both"/>
      </w:pPr>
    </w:p>
    <w:p w:rsidR="00C6687A" w:rsidRPr="00301C6D" w:rsidRDefault="0085168A" w:rsidP="00493CED">
      <w:pPr>
        <w:spacing w:line="480" w:lineRule="auto"/>
        <w:jc w:val="both"/>
        <w:rPr>
          <w:b/>
        </w:rPr>
      </w:pPr>
      <w:r w:rsidRPr="0032781D">
        <w:rPr>
          <w:b/>
        </w:rPr>
        <w:t>Output</w:t>
      </w:r>
    </w:p>
    <w:p w:rsidR="0085168A" w:rsidRPr="0032781D" w:rsidRDefault="00493CED" w:rsidP="00493CED">
      <w:pPr>
        <w:spacing w:line="480" w:lineRule="auto"/>
        <w:jc w:val="both"/>
      </w:pPr>
      <w:r>
        <w:lastRenderedPageBreak/>
        <w:t xml:space="preserve">     </w:t>
      </w:r>
      <w:r w:rsidR="0085168A" w:rsidRPr="0032781D">
        <w:t>The output gives the result of the processes conducted. Given the required inputs and by following the process components are needed to come up with the fully-functional and acceptable desired output “COS Learning Resource System”.</w:t>
      </w:r>
    </w:p>
    <w:p w:rsidR="0085168A" w:rsidRDefault="0085168A" w:rsidP="0032781D">
      <w:pPr>
        <w:spacing w:line="480" w:lineRule="auto"/>
      </w:pPr>
    </w:p>
    <w:p w:rsidR="00301C6D" w:rsidRDefault="00301C6D" w:rsidP="0032781D">
      <w:pPr>
        <w:spacing w:line="480" w:lineRule="auto"/>
      </w:pPr>
    </w:p>
    <w:p w:rsidR="00301C6D" w:rsidRPr="0032781D" w:rsidRDefault="00301C6D" w:rsidP="0032781D">
      <w:pPr>
        <w:spacing w:line="480" w:lineRule="auto"/>
      </w:pPr>
    </w:p>
    <w:p w:rsidR="00301C6D" w:rsidRDefault="00301C6D" w:rsidP="0032781D">
      <w:pPr>
        <w:spacing w:line="480" w:lineRule="auto"/>
        <w:rPr>
          <w:b/>
        </w:rPr>
      </w:pPr>
    </w:p>
    <w:p w:rsidR="007D0BA3" w:rsidRDefault="007D0BA3" w:rsidP="0032781D">
      <w:pPr>
        <w:spacing w:line="480" w:lineRule="auto"/>
        <w:rPr>
          <w:b/>
        </w:rPr>
      </w:pPr>
    </w:p>
    <w:p w:rsidR="00C6687A" w:rsidRPr="00301C6D" w:rsidRDefault="0085168A" w:rsidP="0032781D">
      <w:pPr>
        <w:spacing w:line="480" w:lineRule="auto"/>
        <w:rPr>
          <w:b/>
        </w:rPr>
      </w:pPr>
      <w:r w:rsidRPr="0032781D">
        <w:rPr>
          <w:b/>
        </w:rPr>
        <w:t>Operational Definition of Terms</w:t>
      </w:r>
    </w:p>
    <w:p w:rsidR="0085168A" w:rsidRPr="0032781D" w:rsidRDefault="00493CED" w:rsidP="0032781D">
      <w:pPr>
        <w:spacing w:line="480" w:lineRule="auto"/>
      </w:pPr>
      <w:r>
        <w:t xml:space="preserve">     </w:t>
      </w:r>
      <w:r w:rsidR="0085168A" w:rsidRPr="0032781D">
        <w:t xml:space="preserve">To better understand the study, the following terms are operationally defined. </w:t>
      </w:r>
    </w:p>
    <w:p w:rsidR="0085168A" w:rsidRPr="0032781D" w:rsidRDefault="0085168A" w:rsidP="0032781D">
      <w:pPr>
        <w:spacing w:line="480" w:lineRule="auto"/>
      </w:pPr>
    </w:p>
    <w:p w:rsidR="00124D26" w:rsidRDefault="0085168A" w:rsidP="00301C6D">
      <w:pPr>
        <w:spacing w:line="480" w:lineRule="auto"/>
      </w:pPr>
      <w:r w:rsidRPr="0032781D">
        <w:rPr>
          <w:b/>
        </w:rPr>
        <w:t xml:space="preserve">Web </w:t>
      </w:r>
      <w:r w:rsidRPr="0032781D">
        <w:t>refers to the system that op</w:t>
      </w:r>
      <w:r w:rsidR="00124D26" w:rsidRPr="0032781D">
        <w:t>erates through the internet.</w:t>
      </w:r>
    </w:p>
    <w:p w:rsidR="00301C6D" w:rsidRPr="0032781D" w:rsidRDefault="00301C6D" w:rsidP="00301C6D">
      <w:pPr>
        <w:spacing w:line="480" w:lineRule="auto"/>
      </w:pPr>
    </w:p>
    <w:p w:rsidR="00124D26" w:rsidRPr="0032781D" w:rsidRDefault="00124D26" w:rsidP="00301C6D">
      <w:pPr>
        <w:spacing w:line="480" w:lineRule="auto"/>
      </w:pPr>
      <w:r w:rsidRPr="0032781D">
        <w:rPr>
          <w:b/>
        </w:rPr>
        <w:t xml:space="preserve">Webpage </w:t>
      </w:r>
      <w:r w:rsidRPr="0032781D">
        <w:t>refers to the document that is being display through the website.</w:t>
      </w:r>
    </w:p>
    <w:p w:rsidR="00124D26" w:rsidRPr="0032781D" w:rsidRDefault="00124D26" w:rsidP="0032781D">
      <w:pPr>
        <w:spacing w:line="480" w:lineRule="auto"/>
      </w:pPr>
    </w:p>
    <w:p w:rsidR="00124D26" w:rsidRPr="0032781D" w:rsidRDefault="00124D26" w:rsidP="0032781D">
      <w:pPr>
        <w:spacing w:line="480" w:lineRule="auto"/>
      </w:pPr>
      <w:r w:rsidRPr="0032781D">
        <w:rPr>
          <w:b/>
        </w:rPr>
        <w:t>Website</w:t>
      </w:r>
      <w:r w:rsidRPr="0032781D">
        <w:t xml:space="preserve"> refers to collection of related web pages that can be accessed through internet.</w:t>
      </w:r>
    </w:p>
    <w:p w:rsidR="00124D26" w:rsidRPr="0032781D" w:rsidRDefault="00124D26" w:rsidP="0032781D">
      <w:pPr>
        <w:spacing w:line="480" w:lineRule="auto"/>
      </w:pPr>
    </w:p>
    <w:p w:rsidR="00124D26" w:rsidRPr="0032781D" w:rsidRDefault="00124D26" w:rsidP="0032781D">
      <w:pPr>
        <w:spacing w:line="480" w:lineRule="auto"/>
      </w:pPr>
      <w:r w:rsidRPr="0032781D">
        <w:rPr>
          <w:b/>
        </w:rPr>
        <w:t>Internet</w:t>
      </w:r>
      <w:r w:rsidRPr="0032781D">
        <w:t xml:space="preserve"> refers to Interconnected network that a person can use.</w:t>
      </w:r>
    </w:p>
    <w:p w:rsidR="00124D26" w:rsidRPr="0032781D" w:rsidRDefault="00124D26" w:rsidP="0032781D">
      <w:pPr>
        <w:spacing w:line="480" w:lineRule="auto"/>
      </w:pPr>
    </w:p>
    <w:p w:rsidR="0085168A" w:rsidRPr="0032781D" w:rsidRDefault="00124D26" w:rsidP="0032781D">
      <w:pPr>
        <w:spacing w:line="480" w:lineRule="auto"/>
      </w:pPr>
      <w:r w:rsidRPr="0032781D">
        <w:rPr>
          <w:b/>
        </w:rPr>
        <w:t xml:space="preserve">Mobile-Responsive Webpage </w:t>
      </w:r>
      <w:r w:rsidRPr="0032781D">
        <w:t>refers to a webpage that can be properly seen in any medium such as Mobiles, Tablets and other gadgets that can access the internet.</w:t>
      </w:r>
    </w:p>
    <w:p w:rsidR="00124D26" w:rsidRPr="0032781D" w:rsidRDefault="00124D26" w:rsidP="0032781D">
      <w:pPr>
        <w:spacing w:line="480" w:lineRule="auto"/>
      </w:pPr>
    </w:p>
    <w:p w:rsidR="00124D26" w:rsidRPr="0032781D" w:rsidRDefault="00124D26" w:rsidP="0032781D">
      <w:pPr>
        <w:spacing w:line="480" w:lineRule="auto"/>
      </w:pPr>
      <w:r w:rsidRPr="0032781D">
        <w:rPr>
          <w:b/>
        </w:rPr>
        <w:t xml:space="preserve">Android </w:t>
      </w:r>
      <w:r w:rsidRPr="0032781D">
        <w:t xml:space="preserve">refers to the Operating System </w:t>
      </w:r>
      <w:r w:rsidR="00B402FC" w:rsidRPr="0032781D">
        <w:t>being used by most mobile phones.</w:t>
      </w:r>
    </w:p>
    <w:p w:rsidR="00C6687A" w:rsidRPr="0032781D" w:rsidRDefault="00C6687A" w:rsidP="0032781D">
      <w:pPr>
        <w:spacing w:line="480" w:lineRule="auto"/>
      </w:pPr>
    </w:p>
    <w:p w:rsidR="00C6687A" w:rsidRDefault="00B402FC" w:rsidP="0032781D">
      <w:pPr>
        <w:spacing w:line="480" w:lineRule="auto"/>
      </w:pPr>
      <w:r w:rsidRPr="0032781D">
        <w:rPr>
          <w:b/>
        </w:rPr>
        <w:t xml:space="preserve">Database </w:t>
      </w:r>
      <w:r w:rsidRPr="0032781D">
        <w:t>refers to the storage and col</w:t>
      </w:r>
      <w:r w:rsidR="006C1E0D" w:rsidRPr="0032781D">
        <w:t>lection of information or data.</w:t>
      </w:r>
    </w:p>
    <w:p w:rsidR="00292661" w:rsidRDefault="00292661" w:rsidP="0032781D">
      <w:pPr>
        <w:spacing w:line="480" w:lineRule="auto"/>
      </w:pPr>
    </w:p>
    <w:p w:rsidR="00292661" w:rsidRDefault="00292661" w:rsidP="0032781D">
      <w:pPr>
        <w:spacing w:line="480" w:lineRule="auto"/>
      </w:pPr>
    </w:p>
    <w:p w:rsidR="00292661" w:rsidRDefault="00292661" w:rsidP="0032781D">
      <w:pPr>
        <w:spacing w:line="480" w:lineRule="auto"/>
      </w:pPr>
    </w:p>
    <w:p w:rsidR="00301C6D" w:rsidRDefault="00301C6D" w:rsidP="0032781D">
      <w:pPr>
        <w:spacing w:line="480" w:lineRule="auto"/>
      </w:pPr>
    </w:p>
    <w:p w:rsidR="00292661" w:rsidRDefault="00292661" w:rsidP="0032781D">
      <w:pPr>
        <w:spacing w:line="480" w:lineRule="auto"/>
      </w:pPr>
    </w:p>
    <w:p w:rsidR="00493CED" w:rsidRDefault="00493CED" w:rsidP="0032781D">
      <w:pPr>
        <w:spacing w:line="480" w:lineRule="auto"/>
      </w:pPr>
    </w:p>
    <w:p w:rsidR="00FA07B3" w:rsidRPr="006F5B23" w:rsidRDefault="00FA07B3" w:rsidP="00FA07B3">
      <w:pPr>
        <w:spacing w:line="480" w:lineRule="auto"/>
        <w:jc w:val="center"/>
        <w:rPr>
          <w:b/>
        </w:rPr>
      </w:pPr>
      <w:r w:rsidRPr="006F5B23">
        <w:rPr>
          <w:b/>
        </w:rPr>
        <w:t>Chapter 3</w:t>
      </w:r>
    </w:p>
    <w:p w:rsidR="00FA07B3" w:rsidRPr="006F5B23" w:rsidRDefault="00FA07B3" w:rsidP="00FA07B3">
      <w:pPr>
        <w:spacing w:line="480" w:lineRule="auto"/>
        <w:jc w:val="center"/>
        <w:rPr>
          <w:b/>
        </w:rPr>
      </w:pPr>
      <w:r w:rsidRPr="006F5B23">
        <w:rPr>
          <w:b/>
        </w:rPr>
        <w:t>RESULTS AND DISCUSSION</w:t>
      </w:r>
    </w:p>
    <w:p w:rsidR="00FA07B3" w:rsidRDefault="00493CED" w:rsidP="00493CED">
      <w:pPr>
        <w:spacing w:line="480" w:lineRule="auto"/>
        <w:jc w:val="both"/>
      </w:pPr>
      <w:r>
        <w:t xml:space="preserve">     </w:t>
      </w:r>
      <w:r w:rsidR="00FA07B3" w:rsidRPr="006F5B23">
        <w:t>This chapter presents the review of results and discussion of the study. It includes the project design, project development, operation and testing procedure and evaluation procedure.</w:t>
      </w:r>
    </w:p>
    <w:p w:rsidR="00797D4D" w:rsidRPr="006F5B23" w:rsidRDefault="00797D4D" w:rsidP="00FA07B3">
      <w:pPr>
        <w:spacing w:line="480" w:lineRule="auto"/>
        <w:ind w:firstLine="720"/>
        <w:jc w:val="both"/>
      </w:pPr>
    </w:p>
    <w:p w:rsidR="00FA07B3" w:rsidRDefault="00FA07B3" w:rsidP="00FA07B3">
      <w:pPr>
        <w:jc w:val="both"/>
        <w:rPr>
          <w:b/>
        </w:rPr>
      </w:pPr>
      <w:r w:rsidRPr="00226CF8">
        <w:rPr>
          <w:b/>
        </w:rPr>
        <w:t>I.</w:t>
      </w:r>
      <w:r>
        <w:rPr>
          <w:b/>
        </w:rPr>
        <w:t xml:space="preserve"> </w:t>
      </w:r>
      <w:r w:rsidRPr="00226CF8">
        <w:rPr>
          <w:b/>
        </w:rPr>
        <w:t>Project Design</w:t>
      </w:r>
    </w:p>
    <w:p w:rsidR="00797D4D" w:rsidRDefault="00797D4D" w:rsidP="00FA07B3">
      <w:pPr>
        <w:jc w:val="both"/>
        <w:rPr>
          <w:b/>
        </w:rPr>
      </w:pPr>
    </w:p>
    <w:p w:rsidR="00797D4D" w:rsidRDefault="00797D4D" w:rsidP="00FA07B3">
      <w:pPr>
        <w:jc w:val="both"/>
        <w:rPr>
          <w:b/>
        </w:rPr>
      </w:pPr>
    </w:p>
    <w:p w:rsidR="00797D4D" w:rsidRDefault="00797D4D" w:rsidP="00FA07B3">
      <w:pPr>
        <w:jc w:val="both"/>
        <w:rPr>
          <w:b/>
        </w:rPr>
      </w:pPr>
    </w:p>
    <w:p w:rsidR="00797D4D" w:rsidRPr="00226CF8" w:rsidRDefault="00797D4D" w:rsidP="00FA07B3">
      <w:pPr>
        <w:jc w:val="both"/>
        <w:rPr>
          <w:b/>
        </w:rPr>
      </w:pPr>
    </w:p>
    <w:p w:rsidR="00FA07B3" w:rsidRPr="00A87930" w:rsidRDefault="00FA07B3" w:rsidP="00FA07B3">
      <w:pPr>
        <w:ind w:left="-630" w:right="-720"/>
        <w:jc w:val="center"/>
      </w:pPr>
      <w:r w:rsidRPr="00A87930">
        <w:rPr>
          <w:sz w:val="32"/>
        </w:rPr>
        <w:t>CONTEXT LEVEL DIAGRAM</w:t>
      </w:r>
      <w:r>
        <w:rPr>
          <w:noProof/>
          <w:sz w:val="32"/>
        </w:rPr>
        <w:t xml:space="preserve"> </w:t>
      </w:r>
    </w:p>
    <w:p w:rsidR="00FA07B3" w:rsidRDefault="00FA07B3" w:rsidP="00FA07B3">
      <w:pPr>
        <w:spacing w:line="480" w:lineRule="auto"/>
        <w:jc w:val="both"/>
        <w:rPr>
          <w:b/>
        </w:rPr>
      </w:pPr>
    </w:p>
    <w:p w:rsidR="00FA07B3" w:rsidRDefault="00FA07B3" w:rsidP="00FA07B3">
      <w:pPr>
        <w:spacing w:line="480" w:lineRule="auto"/>
        <w:rPr>
          <w:sz w:val="32"/>
        </w:rPr>
      </w:pPr>
      <w:r>
        <w:rPr>
          <w:noProof/>
          <w:sz w:val="32"/>
          <w:lang w:val="en-PH" w:eastAsia="en-PH"/>
        </w:rPr>
        <mc:AlternateContent>
          <mc:Choice Requires="wpg">
            <w:drawing>
              <wp:anchor distT="0" distB="0" distL="114300" distR="114300" simplePos="0" relativeHeight="251675648" behindDoc="0" locked="0" layoutInCell="1" allowOverlap="1" wp14:anchorId="1CB50DFF" wp14:editId="68E6B7B7">
                <wp:simplePos x="0" y="0"/>
                <wp:positionH relativeFrom="column">
                  <wp:posOffset>-802005</wp:posOffset>
                </wp:positionH>
                <wp:positionV relativeFrom="paragraph">
                  <wp:posOffset>438327</wp:posOffset>
                </wp:positionV>
                <wp:extent cx="6905138" cy="3476708"/>
                <wp:effectExtent l="0" t="0" r="10160" b="28575"/>
                <wp:wrapNone/>
                <wp:docPr id="160" name="Group 160"/>
                <wp:cNvGraphicFramePr/>
                <a:graphic xmlns:a="http://schemas.openxmlformats.org/drawingml/2006/main">
                  <a:graphicData uri="http://schemas.microsoft.com/office/word/2010/wordprocessingGroup">
                    <wpg:wgp>
                      <wpg:cNvGrpSpPr/>
                      <wpg:grpSpPr>
                        <a:xfrm>
                          <a:off x="0" y="0"/>
                          <a:ext cx="6905138" cy="3476708"/>
                          <a:chOff x="0" y="0"/>
                          <a:chExt cx="6905138" cy="3476708"/>
                        </a:xfrm>
                      </wpg:grpSpPr>
                      <wpg:grpSp>
                        <wpg:cNvPr id="161" name="Group 161"/>
                        <wpg:cNvGrpSpPr/>
                        <wpg:grpSpPr>
                          <a:xfrm>
                            <a:off x="0" y="0"/>
                            <a:ext cx="6905138" cy="3476708"/>
                            <a:chOff x="0" y="0"/>
                            <a:chExt cx="6905138" cy="3476708"/>
                          </a:xfrm>
                        </wpg:grpSpPr>
                        <wps:wsp>
                          <wps:cNvPr id="162" name="Oval 162"/>
                          <wps:cNvSpPr/>
                          <wps:spPr>
                            <a:xfrm>
                              <a:off x="2309750" y="154379"/>
                              <a:ext cx="2253615" cy="17011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0" y="789709"/>
                              <a:ext cx="1109980" cy="5103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00415C" w:rsidRDefault="00BD4142" w:rsidP="00FA07B3">
                                <w:pPr>
                                  <w:ind w:left="-180"/>
                                  <w:jc w:val="center"/>
                                </w:pPr>
                                <w:r w:rsidRPr="0000415C">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5795158" y="795647"/>
                              <a:ext cx="1109980" cy="520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00415C" w:rsidRDefault="00BD4142" w:rsidP="00FA07B3">
                                <w:pPr>
                                  <w:jc w:val="center"/>
                                </w:pPr>
                                <w:r w:rsidRPr="0000415C">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wps:spPr>
                            <a:xfrm>
                              <a:off x="765958" y="290945"/>
                              <a:ext cx="19670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6" name="Text Box 166"/>
                          <wps:cNvSpPr txBox="1"/>
                          <wps:spPr>
                            <a:xfrm>
                              <a:off x="932213" y="0"/>
                              <a:ext cx="1647619" cy="257825"/>
                            </a:xfrm>
                            <a:prstGeom prst="rect">
                              <a:avLst/>
                            </a:prstGeom>
                            <a:solidFill>
                              <a:schemeClr val="lt1"/>
                            </a:solidFill>
                            <a:ln w="6350">
                              <a:solidFill>
                                <a:schemeClr val="bg1"/>
                              </a:solidFill>
                            </a:ln>
                          </wps:spPr>
                          <wps:txbx>
                            <w:txbxContent>
                              <w:p w:rsidR="00BD4142" w:rsidRPr="000605B5" w:rsidRDefault="00BD4142" w:rsidP="00FA07B3">
                                <w:pPr>
                                  <w:jc w:val="center"/>
                                </w:pPr>
                                <w:r w:rsidRPr="000605B5">
                                  <w:t>Search</w:t>
                                </w:r>
                                <w:r>
                                  <w:t xml:space="preserve"> (Thesis)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7" name="Group 167"/>
                          <wpg:cNvGrpSpPr/>
                          <wpg:grpSpPr>
                            <a:xfrm rot="10800000">
                              <a:off x="4209802" y="1389413"/>
                              <a:ext cx="1967023" cy="276447"/>
                              <a:chOff x="0" y="0"/>
                              <a:chExt cx="1967023" cy="276447"/>
                            </a:xfrm>
                          </wpg:grpSpPr>
                          <wps:wsp>
                            <wps:cNvPr id="168" name="Straight Arrow Connector 168"/>
                            <wps:cNvCnPr/>
                            <wps:spPr>
                              <a:xfrm>
                                <a:off x="0" y="0"/>
                                <a:ext cx="19670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a:off x="0" y="0"/>
                                <a:ext cx="0" cy="27644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0" name="Text Box 170"/>
                          <wps:cNvSpPr txBox="1"/>
                          <wps:spPr>
                            <a:xfrm>
                              <a:off x="4720441" y="1692234"/>
                              <a:ext cx="1701209" cy="255182"/>
                            </a:xfrm>
                            <a:prstGeom prst="rect">
                              <a:avLst/>
                            </a:prstGeom>
                            <a:solidFill>
                              <a:schemeClr val="lt1"/>
                            </a:solidFill>
                            <a:ln w="6350">
                              <a:solidFill>
                                <a:schemeClr val="bg1"/>
                              </a:solidFill>
                            </a:ln>
                          </wps:spPr>
                          <wps:txbx>
                            <w:txbxContent>
                              <w:p w:rsidR="00BD4142" w:rsidRPr="000605B5" w:rsidRDefault="00BD4142" w:rsidP="00FA07B3">
                                <w:r>
                                  <w:t>Add or Delete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Straight Connector 171"/>
                          <wps:cNvCnPr/>
                          <wps:spPr>
                            <a:xfrm>
                              <a:off x="765958" y="285008"/>
                              <a:ext cx="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Text Box 172"/>
                          <wps:cNvSpPr txBox="1"/>
                          <wps:spPr>
                            <a:xfrm>
                              <a:off x="760020" y="1442852"/>
                              <a:ext cx="1647190" cy="25781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D4142" w:rsidRPr="000605B5" w:rsidRDefault="00BD4142" w:rsidP="00FA07B3">
                                <w:pPr>
                                  <w:jc w:val="center"/>
                                </w:pPr>
                                <w:r>
                                  <w:t xml:space="preserve">Borrow (Thesis)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3" name="Group 173"/>
                          <wpg:cNvGrpSpPr/>
                          <wpg:grpSpPr>
                            <a:xfrm>
                              <a:off x="4156363" y="296883"/>
                              <a:ext cx="2009553" cy="446567"/>
                              <a:chOff x="0" y="0"/>
                              <a:chExt cx="2009553" cy="446567"/>
                            </a:xfrm>
                          </wpg:grpSpPr>
                          <wps:wsp>
                            <wps:cNvPr id="174" name="Straight Arrow Connector 174"/>
                            <wps:cNvCnPr/>
                            <wps:spPr>
                              <a:xfrm flipH="1">
                                <a:off x="0" y="0"/>
                                <a:ext cx="2009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2009553" y="0"/>
                                <a:ext cx="0" cy="44656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6" name="Text Box 176"/>
                          <wps:cNvSpPr txBox="1"/>
                          <wps:spPr>
                            <a:xfrm>
                              <a:off x="4435433" y="5937"/>
                              <a:ext cx="1701209" cy="255182"/>
                            </a:xfrm>
                            <a:prstGeom prst="rect">
                              <a:avLst/>
                            </a:prstGeom>
                            <a:solidFill>
                              <a:schemeClr val="lt1"/>
                            </a:solidFill>
                            <a:ln w="6350">
                              <a:solidFill>
                                <a:schemeClr val="bg1"/>
                              </a:solidFill>
                            </a:ln>
                          </wps:spPr>
                          <wps:txbx>
                            <w:txbxContent>
                              <w:p w:rsidR="00BD4142" w:rsidRPr="000605B5" w:rsidRDefault="00BD4142" w:rsidP="00FA07B3">
                                <w:pPr>
                                  <w:jc w:val="center"/>
                                </w:pPr>
                                <w:r>
                                  <w:t>Return (Thesis)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Straight Arrow Connector 177"/>
                          <wps:cNvCnPr/>
                          <wps:spPr>
                            <a:xfrm>
                              <a:off x="3063833" y="1864426"/>
                              <a:ext cx="0" cy="1052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 name="Straight Arrow Connector 178"/>
                          <wps:cNvCnPr/>
                          <wps:spPr>
                            <a:xfrm flipV="1">
                              <a:off x="3734789" y="1882239"/>
                              <a:ext cx="0" cy="1041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79" name="Group 179"/>
                          <wpg:cNvGrpSpPr/>
                          <wpg:grpSpPr>
                            <a:xfrm rot="10800000">
                              <a:off x="765958" y="1324099"/>
                              <a:ext cx="2009553" cy="446567"/>
                              <a:chOff x="0" y="0"/>
                              <a:chExt cx="2009553" cy="446567"/>
                            </a:xfrm>
                          </wpg:grpSpPr>
                          <wps:wsp>
                            <wps:cNvPr id="180" name="Straight Arrow Connector 180"/>
                            <wps:cNvCnPr/>
                            <wps:spPr>
                              <a:xfrm flipH="1">
                                <a:off x="0" y="0"/>
                                <a:ext cx="2009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a:off x="2009553" y="0"/>
                                <a:ext cx="0" cy="44656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2" name="Straight Arrow Connector 182"/>
                          <wps:cNvCnPr/>
                          <wps:spPr>
                            <a:xfrm flipH="1">
                              <a:off x="4589813" y="1003465"/>
                              <a:ext cx="11695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Text Box 183"/>
                          <wps:cNvSpPr txBox="1"/>
                          <wps:spPr>
                            <a:xfrm>
                              <a:off x="4672940" y="700644"/>
                              <a:ext cx="1105786" cy="265312"/>
                            </a:xfrm>
                            <a:prstGeom prst="rect">
                              <a:avLst/>
                            </a:prstGeom>
                            <a:solidFill>
                              <a:schemeClr val="lt1"/>
                            </a:solidFill>
                            <a:ln w="6350">
                              <a:solidFill>
                                <a:schemeClr val="bg1"/>
                              </a:solidFill>
                            </a:ln>
                          </wps:spPr>
                          <wps:txbx>
                            <w:txbxContent>
                              <w:p w:rsidR="00BD4142" w:rsidRPr="000605B5" w:rsidRDefault="00BD4142" w:rsidP="00FA07B3">
                                <w:pPr>
                                  <w:jc w:val="center"/>
                                </w:pPr>
                                <w:r>
                                  <w:t>Issue (Thesis)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Rectangle 184"/>
                          <wps:cNvSpPr/>
                          <wps:spPr>
                            <a:xfrm>
                              <a:off x="2606633" y="2945080"/>
                              <a:ext cx="1551910" cy="5316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656D05" w:rsidRDefault="00BD4142" w:rsidP="00FA07B3">
                                <w:pPr>
                                  <w:jc w:val="center"/>
                                </w:pPr>
                                <w:r w:rsidRPr="00656D05">
                                  <w:t>Resources</w:t>
                                </w:r>
                                <w:r>
                                  <w:t xml:space="preserve"> (Thesis/Books)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5" name="Straight Connector 185"/>
                        <wps:cNvCnPr/>
                        <wps:spPr>
                          <a:xfrm>
                            <a:off x="2363189" y="754083"/>
                            <a:ext cx="2137145" cy="0"/>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Text Box 186"/>
                        <wps:cNvSpPr txBox="1"/>
                        <wps:spPr>
                          <a:xfrm>
                            <a:off x="2956956" y="374073"/>
                            <a:ext cx="871869" cy="329609"/>
                          </a:xfrm>
                          <a:prstGeom prst="rect">
                            <a:avLst/>
                          </a:prstGeom>
                          <a:solidFill>
                            <a:schemeClr val="lt1"/>
                          </a:solidFill>
                          <a:ln w="6350">
                            <a:solidFill>
                              <a:schemeClr val="bg1"/>
                            </a:solidFill>
                          </a:ln>
                        </wps:spPr>
                        <wps:txbx>
                          <w:txbxContent>
                            <w:p w:rsidR="00BD4142" w:rsidRPr="0000415C" w:rsidRDefault="00BD4142" w:rsidP="00FA07B3">
                              <w:pPr>
                                <w:jc w:val="center"/>
                              </w:pPr>
                              <w:r w:rsidRPr="0000415C">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Text Box 187"/>
                        <wps:cNvSpPr txBox="1"/>
                        <wps:spPr>
                          <a:xfrm>
                            <a:off x="2636322" y="849086"/>
                            <a:ext cx="1637030" cy="659130"/>
                          </a:xfrm>
                          <a:prstGeom prst="rect">
                            <a:avLst/>
                          </a:prstGeom>
                          <a:solidFill>
                            <a:schemeClr val="lt1"/>
                          </a:solidFill>
                          <a:ln w="6350">
                            <a:solidFill>
                              <a:schemeClr val="bg1"/>
                            </a:solidFill>
                          </a:ln>
                        </wps:spPr>
                        <wps:txbx>
                          <w:txbxContent>
                            <w:p w:rsidR="00BD4142" w:rsidRPr="0000415C" w:rsidRDefault="00BD4142" w:rsidP="00FA07B3">
                              <w:pPr>
                                <w:jc w:val="center"/>
                              </w:pPr>
                              <w:r w:rsidRPr="0000415C">
                                <w:t>Development of COS Learning Resource</w:t>
                              </w:r>
                              <w:r>
                                <w:t xml:space="preserve"> Center</w:t>
                              </w:r>
                              <w:r w:rsidRPr="0000415C">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B50DFF" id="Group 160" o:spid="_x0000_s1043" style="position:absolute;margin-left:-63.15pt;margin-top:34.5pt;width:543.7pt;height:273.75pt;z-index:251675648" coordsize="69051,3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">
                <v:group id="Group 161" o:spid="_x0000_s1044" style="position:absolute;width:69051;height:34767" coordsize="69051,34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Oval 162" o:spid="_x0000_s1045" style="position:absolute;left:23097;top:1543;width:22536;height:17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4fkMMA&#10;AADcAAAADwAAAGRycy9kb3ducmV2LnhtbERPzWrCQBC+C77DMkIvohtTGiR1E1qx1FOh1gcYstNs&#10;2uxsyK4m7dO7guBtPr7f2ZSjbcWZet84VrBaJiCIK6cbrhUcv94WaxA+IGtsHZOCP/JQFtPJBnPt&#10;Bv6k8yHUIoawz1GBCaHLpfSVIYt+6TriyH273mKIsK+l7nGI4baVaZJk0mLDscFgR1tD1e/hZBVk&#10;6/RxR6vdazaY//HJ+o/3n26u1MNsfHkGEWgMd/HNvddxfpbC9Zl4gS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4fkMMAAADcAAAADwAAAAAAAAAAAAAAAACYAgAAZHJzL2Rv&#10;d25yZXYueG1sUEsFBgAAAAAEAAQA9QAAAIgDAAAAAA==&#10;" fillcolor="white [3201]" strokecolor="black [3213]" strokeweight="1pt">
                    <v:stroke joinstyle="miter"/>
                  </v:oval>
                  <v:rect id="Rectangle 163" o:spid="_x0000_s1046" style="position:absolute;top:7897;width:11099;height:5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HDMEA&#10;AADcAAAADwAAAGRycy9kb3ducmV2LnhtbERP3WrCMBS+H+wdwhnsbqY6kFFNi4iCeLGx1gc4NGdN&#10;WXMSk6j17ZfBYHfn4/s963qyo7hSiINjBfNZAYK4c3rgXsGp3b+8gYgJWePomBTcKUJdPT6ssdTu&#10;xp90bVIvcgjHEhWYlHwpZewMWYwz54kz9+WCxZRh6KUOeMvhdpSLolhKiwPnBoOetoa67+ZiFfiw&#10;8R9mZ9r99B4Ox/7SDOZ8V+r5adqsQCSa0r/4z33Qef7yFX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1xwzBAAAA3AAAAA8AAAAAAAAAAAAAAAAAmAIAAGRycy9kb3du&#10;cmV2LnhtbFBLBQYAAAAABAAEAPUAAACGAwAAAAA=&#10;" fillcolor="white [3201]" strokecolor="black [3213]" strokeweight="1pt">
                    <v:textbox>
                      <w:txbxContent>
                        <w:p w:rsidR="00BD4142" w:rsidRPr="0000415C" w:rsidRDefault="00BD4142" w:rsidP="00FA07B3">
                          <w:pPr>
                            <w:ind w:left="-180"/>
                            <w:jc w:val="center"/>
                          </w:pPr>
                          <w:r w:rsidRPr="0000415C">
                            <w:t>Student</w:t>
                          </w:r>
                        </w:p>
                      </w:txbxContent>
                    </v:textbox>
                  </v:rect>
                  <v:rect id="Rectangle 164" o:spid="_x0000_s1047" style="position:absolute;left:57951;top:7956;width:11100;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feMEA&#10;AADcAAAADwAAAGRycy9kb3ducmV2LnhtbERP3WrCMBS+H+wdwhnsbqbKkFFNi4iCeLGx1gc4NGdN&#10;WXMSk6j17ZfBYHfn4/s963qyo7hSiINjBfNZAYK4c3rgXsGp3b+8gYgJWePomBTcKUJdPT6ssdTu&#10;xp90bVIvcgjHEhWYlHwpZewMWYwz54kz9+WCxZRh6KUOeMvhdpSLolhKiwPnBoOetoa67+ZiFfiw&#10;8R9mZ9r99B4Ox/7SDOZ8V+r5adqsQCSa0r/4z33Qef7yFX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cX3jBAAAA3AAAAA8AAAAAAAAAAAAAAAAAmAIAAGRycy9kb3du&#10;cmV2LnhtbFBLBQYAAAAABAAEAPUAAACGAwAAAAA=&#10;" fillcolor="white [3201]" strokecolor="black [3213]" strokeweight="1pt">
                    <v:textbox>
                      <w:txbxContent>
                        <w:p w:rsidR="00BD4142" w:rsidRPr="0000415C" w:rsidRDefault="00BD4142" w:rsidP="00FA07B3">
                          <w:pPr>
                            <w:jc w:val="center"/>
                          </w:pPr>
                          <w:r w:rsidRPr="0000415C">
                            <w:t>Admin</w:t>
                          </w:r>
                        </w:p>
                      </w:txbxContent>
                    </v:textbox>
                  </v:rect>
                  <v:shapetype id="_x0000_t32" coordsize="21600,21600" o:spt="32" o:oned="t" path="m,l21600,21600e" filled="f">
                    <v:path arrowok="t" fillok="f" o:connecttype="none"/>
                    <o:lock v:ext="edit" shapetype="t"/>
                  </v:shapetype>
                  <v:shape id="Straight Arrow Connector 165" o:spid="_x0000_s1048" type="#_x0000_t32" style="position:absolute;left:7659;top:2909;width:19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jIcsIAAADcAAAADwAAAGRycy9kb3ducmV2LnhtbERPS2uDQBC+B/Iflgn0lqwNKKl1DdFQ&#10;SHvLg54Hd6pSd1bdbbT/vlso9DYf33Oy/Ww6cafRtZYVPG4iEMSV1S3XCm7Xl/UOhPPIGjvLpOCb&#10;HOzz5SLDVNuJz3S/+FqEEHYpKmi871MpXdWQQbexPXHgPuxo0Ac41lKPOIVw08ltFCXSYMuhocGe&#10;yoaqz8uXUTChf38qDvVQFsfX0xx3Q3K9vSn1sJoPzyA8zf5f/Oc+6TA/ieH3mXCB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jIcsIAAADcAAAADwAAAAAAAAAAAAAA&#10;AAChAgAAZHJzL2Rvd25yZXYueG1sUEsFBgAAAAAEAAQA+QAAAJADAAAAAA==&#10;" strokecolor="black [3200]" strokeweight=".5pt">
                    <v:stroke endarrow="block" joinstyle="miter"/>
                  </v:shape>
                  <v:shape id="Text Box 166" o:spid="_x0000_s1049" type="#_x0000_t202" style="position:absolute;left:9322;width:16476;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ixMIA&#10;AADcAAAADwAAAGRycy9kb3ducmV2LnhtbERPTWvCQBC9C/6HZYTe6qathBBdJbSUii2I2ktvQ3ZM&#10;QrOzITvV+O+7guBtHu9zFqvBtepEfWg8G3iaJqCIS28brgx8H94fM1BBkC22nsnAhQKsluPRAnPr&#10;z7yj014qFUM45GigFulyrUNZk8Mw9R1x5I6+dygR9pW2PZ5juGv1c5Kk2mHDsaHGjl5rKn/3f87A&#10;ZvaDby/ySRfhYVsUH1k3C1/GPEyGYg5KaJC7+OZe2zg/TeH6TLxA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CLEwgAAANwAAAAPAAAAAAAAAAAAAAAAAJgCAABkcnMvZG93&#10;bnJldi54bWxQSwUGAAAAAAQABAD1AAAAhwMAAAAA&#10;" fillcolor="white [3201]" strokecolor="white [3212]" strokeweight=".5pt">
                    <v:textbox>
                      <w:txbxContent>
                        <w:p w:rsidR="00BD4142" w:rsidRPr="000605B5" w:rsidRDefault="00BD4142" w:rsidP="00FA07B3">
                          <w:pPr>
                            <w:jc w:val="center"/>
                          </w:pPr>
                          <w:r w:rsidRPr="000605B5">
                            <w:t>Search</w:t>
                          </w:r>
                          <w:r>
                            <w:t xml:space="preserve"> (Thesis)</w:t>
                          </w:r>
                        </w:p>
                      </w:txbxContent>
                    </v:textbox>
                  </v:shape>
                  <v:group id="Group 167" o:spid="_x0000_s1050" style="position:absolute;left:42098;top:13894;width:19670;height:2764;rotation:180" coordsize="19670,2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xvFBAsEAAADcAAAADwAA&#10;AAAAAAAAAAAAAACqAgAAZHJzL2Rvd25yZXYueG1sUEsFBgAAAAAEAAQA+gAAAJgDAAAAAA==&#10;">
                    <v:shape id="Straight Arrow Connector 168" o:spid="_x0000_s1051" type="#_x0000_t32" style="position:absolute;width:19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ln7MQAAADcAAAADwAAAGRycy9kb3ducmV2LnhtbESPT2vCQBDF7wW/wzJCb3Wj0FCjq/iH&#10;gnqriuchOybB7GzMbk367TsHwdsM7817v5kve1erB7Wh8mxgPEpAEefeVlwYOJ++P75AhYhssfZM&#10;Bv4owHIxeJtjZn3HP/Q4xkJJCIcMDZQxNpnWIS/JYRj5hli0q28dRlnbQtsWOwl3tZ4kSaodViwN&#10;JTa0KSm/HX+dgQ7jZbpeFffNervf9Z/1PT2dD8a8D/vVDFSkPr7Mz+udFfxUaOUZmUA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6WfsxAAAANwAAAAPAAAAAAAAAAAA&#10;AAAAAKECAABkcnMvZG93bnJldi54bWxQSwUGAAAAAAQABAD5AAAAkgMAAAAA&#10;" strokecolor="black [3200]" strokeweight=".5pt">
                      <v:stroke endarrow="block" joinstyle="miter"/>
                    </v:shape>
                    <v:line id="Straight Connector 169" o:spid="_x0000_s1052" style="position:absolute;visibility:visible;mso-wrap-style:square" from="0,0" to="0,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01cMAAADcAAAADwAAAGRycy9kb3ducmV2LnhtbERP32vCMBB+H/g/hBN8GZrqQLQ2FZEN&#10;Bhtz1uDz0ZxtsbmUJtPuv18Gg73dx/fzsu1gW3Gj3jeOFcxnCQji0pmGKwX69DJdgfAB2WDrmBR8&#10;k4dtPnrIMDXuzke6FaESMYR9igrqELpUSl/WZNHPXEccuYvrLYYI+0qaHu8x3LZykSRLabHh2FBj&#10;R/uaymvxZRW86fX58emw0tqeig/81M3z4X2v1GQ87DYgAg3hX/znfjVx/nIN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idNXDAAAA3AAAAA8AAAAAAAAAAAAA&#10;AAAAoQIAAGRycy9kb3ducmV2LnhtbFBLBQYAAAAABAAEAPkAAACRAwAAAAA=&#10;" strokecolor="black [3200]" strokeweight=".5pt">
                      <v:stroke joinstyle="miter"/>
                    </v:line>
                  </v:group>
                  <v:shape id="Text Box 170" o:spid="_x0000_s1053" type="#_x0000_t202" style="position:absolute;left:47204;top:16922;width:17012;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J9sUA&#10;AADcAAAADwAAAGRycy9kb3ducmV2LnhtbESPT0vDQBDF74LfYRnBm91Yiy1ptyVYRNFC6Z9Lb0N2&#10;TILZ2ZAd2/TbOwfB2wzvzXu/WayG0Joz9amJ7OBxlIEhLqNvuHJwPLw+zMAkQfbYRiYHV0qwWt7e&#10;LDD38cI7Ou+lMhrCKUcHtUiXW5vKmgKmUeyIVfuKfUDRta+s7/Gi4aG14yx7tgEb1oYaO3qpqfze&#10;/wQHH5MTrp/kk67Cw7Yo3mbdJG2cu78bijkYoUH+zX/X717xp4qv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In2xQAAANwAAAAPAAAAAAAAAAAAAAAAAJgCAABkcnMv&#10;ZG93bnJldi54bWxQSwUGAAAAAAQABAD1AAAAigMAAAAA&#10;" fillcolor="white [3201]" strokecolor="white [3212]" strokeweight=".5pt">
                    <v:textbox>
                      <w:txbxContent>
                        <w:p w:rsidR="00BD4142" w:rsidRPr="000605B5" w:rsidRDefault="00BD4142" w:rsidP="00FA07B3">
                          <w:r>
                            <w:t>Add or Delete Data</w:t>
                          </w:r>
                        </w:p>
                      </w:txbxContent>
                    </v:textbox>
                  </v:shape>
                  <v:line id="Straight Connector 171" o:spid="_x0000_s1054" style="position:absolute;visibility:visible;mso-wrap-style:square" from="7659,2850" to="7659,7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3uDsMAAADcAAAADwAAAGRycy9kb3ducmV2LnhtbERP32vCMBB+H+x/CDfwZWiqwqadUYYo&#10;CA6dNfh8NLe2rLmUJmr9781g4Nt9fD9vtuhsLS7U+sqxguEgAUGcO1NxoUAf1/0JCB+QDdaOScGN&#10;PCzmz08zTI278oEuWShEDGGfooIyhCaV0uclWfQD1xBH7se1FkOEbSFNi9cYbms5SpI3abHi2FBi&#10;Q8uS8t/sbBVs9fT0Ot5PtLbHbIffulrtv5ZK9V66zw8QgbrwEP+7NybOfx/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7g7DAAAA3AAAAA8AAAAAAAAAAAAA&#10;AAAAoQIAAGRycy9kb3ducmV2LnhtbFBLBQYAAAAABAAEAPkAAACRAwAAAAA=&#10;" strokecolor="black [3200]" strokeweight=".5pt">
                    <v:stroke joinstyle="miter"/>
                  </v:line>
                  <v:shape id="Text Box 172" o:spid="_x0000_s1055" type="#_x0000_t202" style="position:absolute;left:7600;top:14428;width:1647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nXMcQA&#10;AADcAAAADwAAAGRycy9kb3ducmV2LnhtbERPS2vCQBC+F/wPywi91Y2BthpdRWwFLw34wMdtzI5J&#10;MDsbsqvGf+8WCr3Nx/ec8bQ1lbhR40rLCvq9CARxZnXJuYLtZvE2AOE8ssbKMil4kIPppPMyxkTb&#10;O6/otva5CCHsElRQeF8nUrqsIIOuZ2viwJ1tY9AH2ORSN3gP4aaScRR9SIMlh4YCa5oXlF3WV6Pg&#10;Z0irPHpfxuVudjyke5eevr5TpV677WwEwlPr/8V/7qUO8z9j+H0mXCA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p1zHEAAAA3AAAAA8AAAAAAAAAAAAAAAAAmAIAAGRycy9k&#10;b3ducmV2LnhtbFBLBQYAAAAABAAEAPUAAACJAwAAAAA=&#10;" fillcolor="white [3201]" strokecolor="white [3212]" strokeweight="1pt">
                    <v:textbox>
                      <w:txbxContent>
                        <w:p w:rsidR="00BD4142" w:rsidRPr="000605B5" w:rsidRDefault="00BD4142" w:rsidP="00FA07B3">
                          <w:pPr>
                            <w:jc w:val="center"/>
                          </w:pPr>
                          <w:r>
                            <w:t xml:space="preserve">Borrow (Thesis) </w:t>
                          </w:r>
                        </w:p>
                      </w:txbxContent>
                    </v:textbox>
                  </v:shape>
                  <v:group id="Group 173" o:spid="_x0000_s1056" style="position:absolute;left:41563;top:2968;width:20096;height:4466" coordsize="20095,4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Straight Arrow Connector 174" o:spid="_x0000_s1057" type="#_x0000_t32" style="position:absolute;width:200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pWNcMAAADcAAAADwAAAGRycy9kb3ducmV2LnhtbERPTUvDQBC9C/6HZYRexG7aBCOx2yIt&#10;pV6biuhtzI5JMDsbMts2/feuIPQ2j/c5i9XoOnWiQVrPBmbTBBRx5W3LtYG3w/bhCZQEZIudZzJw&#10;IYHV8vZmgYX1Z97TqQy1iiEsBRpoQugLraVqyKFMfU8cuW8/OAwRDrW2A55juOv0PEketcOWY0OD&#10;Pa0bqn7KozOQhkzm++wjl/Kz/rq3mzSV950xk7vx5RlUoDFcxf/uVxvn5xn8PRMv0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KVjXDAAAA3AAAAA8AAAAAAAAAAAAA&#10;AAAAoQIAAGRycy9kb3ducmV2LnhtbFBLBQYAAAAABAAEAPkAAACRAwAAAAA=&#10;" strokecolor="black [3200]" strokeweight=".5pt">
                      <v:stroke endarrow="block" joinstyle="miter"/>
                    </v:shape>
                    <v:line id="Straight Connector 175" o:spid="_x0000_s1058" style="position:absolute;visibility:visible;mso-wrap-style:square" from="20095,0" to="20095,4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boDcQAAADcAAAADwAAAGRycy9kb3ducmV2LnhtbERP32vCMBB+F/Y/hBvsRWbqx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tugNxAAAANwAAAAPAAAAAAAAAAAA&#10;AAAAAKECAABkcnMvZG93bnJldi54bWxQSwUGAAAAAAQABAD5AAAAkgMAAAAA&#10;" strokecolor="black [3200]" strokeweight=".5pt">
                      <v:stroke joinstyle="miter"/>
                    </v:line>
                  </v:group>
                  <v:shape id="Text Box 176" o:spid="_x0000_s1059" type="#_x0000_t202" style="position:absolute;left:44354;top:59;width:17012;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G0GcIA&#10;AADcAAAADwAAAGRycy9kb3ducmV2LnhtbERPTWvCQBC9F/wPyxS81U1VbIiuEhRpsYVS9eJtyE6T&#10;0OxsyI4a/71bKPQ2j/c5i1XvGnWhLtSeDTyPElDEhbc1lwaOh+1TCioIssXGMxm4UYDVcvCwwMz6&#10;K3/RZS+liiEcMjRQibSZ1qGoyGEY+ZY4ct++cygRdqW2HV5juGv0OElm2mHNsaHCltYVFT/7szOw&#10;m55wM5F3ugn3n3n+mrbT8GHM8LHP56CEevkX/7nfbJz/MoPfZ+IFe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obQZwgAAANwAAAAPAAAAAAAAAAAAAAAAAJgCAABkcnMvZG93&#10;bnJldi54bWxQSwUGAAAAAAQABAD1AAAAhwMAAAAA&#10;" fillcolor="white [3201]" strokecolor="white [3212]" strokeweight=".5pt">
                    <v:textbox>
                      <w:txbxContent>
                        <w:p w:rsidR="00BD4142" w:rsidRPr="000605B5" w:rsidRDefault="00BD4142" w:rsidP="00FA07B3">
                          <w:pPr>
                            <w:jc w:val="center"/>
                          </w:pPr>
                          <w:r>
                            <w:t>Return (Thesis)</w:t>
                          </w:r>
                        </w:p>
                      </w:txbxContent>
                    </v:textbox>
                  </v:shape>
                  <v:shape id="Straight Arrow Connector 177" o:spid="_x0000_s1060" type="#_x0000_t32" style="position:absolute;left:30638;top:18644;width:0;height:10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9lQ8AAAADcAAAADwAAAGRycy9kb3ducmV2LnhtbERPy6rCMBDdC/5DGOHuNFW4PqpRfCB4&#10;3fnA9dCMbbGZ1Cba+vc3guBuDuc5s0VjCvGkyuWWFfR7EQjixOqcUwXn07Y7BuE8ssbCMil4kYPF&#10;vN2aYaxtzQd6Hn0qQgi7GBVk3pexlC7JyKDr2ZI4cFdbGfQBVqnUFdYh3BRyEEVDaTDn0JBhSeuM&#10;ktvxYRTU6C+T1TK9r1ebv13zW9yHp/NeqZ9Os5yC8NT4r/jj3ukwfzSC9zPhAj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ZUPAAAAA3AAAAA8AAAAAAAAAAAAAAAAA&#10;oQIAAGRycy9kb3ducmV2LnhtbFBLBQYAAAAABAAEAPkAAACOAwAAAAA=&#10;" strokecolor="black [3200]" strokeweight=".5pt">
                    <v:stroke endarrow="block" joinstyle="miter"/>
                  </v:shape>
                  <v:shape id="Straight Arrow Connector 178" o:spid="_x0000_s1061" type="#_x0000_t32" style="position:absolute;left:37347;top:18822;width:0;height:104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dcMMUAAADcAAAADwAAAGRycy9kb3ducmV2LnhtbESPQUvDQBCF70L/wzIFL9JubEorsdsi&#10;iui1qUi9jdkxCWZnQ2Zt4793DkJvM7w3732z2Y2hMycapI3s4HaegSGuom+5dvB2eJ7dgZGE7LGL&#10;TA5+SWC3nVxtsPDxzHs6lak2GsJSoIMmpb6wVqqGAso89sSqfcUhYNJ1qK0f8KzhobOLLFvZgC1r&#10;Q4M9PTZUfZc/wUGelrLYL49rKT/qzxv/lOfy/uLc9XR8uAeTaEwX8//1q1f8tdLqMzqB3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dcMMUAAADcAAAADwAAAAAAAAAA&#10;AAAAAAChAgAAZHJzL2Rvd25yZXYueG1sUEsFBgAAAAAEAAQA+QAAAJMDAAAAAA==&#10;" strokecolor="black [3200]" strokeweight=".5pt">
                    <v:stroke endarrow="block" joinstyle="miter"/>
                  </v:shape>
                  <v:group id="Group 179" o:spid="_x0000_s1062" style="position:absolute;left:7659;top:13240;width:20096;height:4466;rotation:180" coordsize="20095,4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375jbCAAAA3AAAAA8A&#10;AAAAAAAAAAAAAAAAqgIAAGRycy9kb3ducmV2LnhtbFBLBQYAAAAABAAEAPoAAACZAwAAAAA=&#10;">
                    <v:shape id="Straight Arrow Connector 180" o:spid="_x0000_s1063" type="#_x0000_t32" style="position:absolute;width:200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QgEcUAAADcAAAADwAAAGRycy9kb3ducmV2LnhtbESPQUvDQBCF74L/YRnBi7Qbm2JL7LaI&#10;InptLEVvY3aahGZnQ2Zt4793DkJvM7w3732z2oyhMycapI3s4H6agSGuom+5drD7eJ0swUhC9thF&#10;Jge/JLBZX1+tsPDxzFs6lak2GsJSoIMmpb6wVqqGAso09sSqHeIQMOk61NYPeNbw0NlZlj3YgC1r&#10;Q4M9PTdUHcuf4CBPc5lt558LKb/q7zv/kueyf3Pu9mZ8egSTaEwX8//1u1f8peLrMzqB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QgEcUAAADcAAAADwAAAAAAAAAA&#10;AAAAAAChAgAAZHJzL2Rvd25yZXYueG1sUEsFBgAAAAAEAAQA+QAAAJMDAAAAAA==&#10;" strokecolor="black [3200]" strokeweight=".5pt">
                      <v:stroke endarrow="block" joinstyle="miter"/>
                    </v:shape>
                    <v:line id="Straight Connector 181" o:spid="_x0000_s1064" style="position:absolute;visibility:visible;mso-wrap-style:square" from="20095,0" to="20095,4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ieKcMAAADcAAAADwAAAGRycy9kb3ducmV2LnhtbERP32vCMBB+F/wfwgl7kZm6gXTVKCIO&#10;Bhu6tcHno7m1Zc2lNJl2//0iCL7dx/fzVpvBtuJMvW8cK5jPEhDEpTMNVwp08fqYgvAB2WDrmBT8&#10;kYfNejxaYWbchb/onIdKxBD2GSqoQ+gyKX1Zk0U/cx1x5L5dbzFE2FfS9HiJ4baVT0mykBYbjg01&#10;drSrqfzJf62Cd/1ymj4fU61tkR/wUzf748dOqYfJsF2CCDSEu/jmfjNxfjqH6zPxAr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YninDAAAA3AAAAA8AAAAAAAAAAAAA&#10;AAAAoQIAAGRycy9kb3ducmV2LnhtbFBLBQYAAAAABAAEAPkAAACRAwAAAAA=&#10;" strokecolor="black [3200]" strokeweight=".5pt">
                      <v:stroke joinstyle="miter"/>
                    </v:line>
                  </v:group>
                  <v:shape id="Straight Arrow Connector 182" o:spid="_x0000_s1065" type="#_x0000_t32" style="position:absolute;left:45898;top:10034;width:116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ob/cMAAADcAAAADwAAAGRycy9kb3ducmV2LnhtbERPTWvCQBC9F/wPyxR6KXXTRKxEV5GW&#10;Uq+mUuptzI5JaHY2ZLaa/ntXEHqbx/ucxWpwrTpRL41nA8/jBBRx6W3DlYHd5/vTDJQEZIutZzLw&#10;RwKr5ehugbn1Z97SqQiViiEsORqoQ+hyraWsyaGMfUccuaPvHYYI+0rbHs8x3LU6TZKpdthwbKix&#10;o9eayp/i1xnIwkTS7eT7RYp9dXi0b1kmXx/GPNwP6zmoQEP4F9/cGxvnz1K4PhMv0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6G/3DAAAA3AAAAA8AAAAAAAAAAAAA&#10;AAAAoQIAAGRycy9kb3ducmV2LnhtbFBLBQYAAAAABAAEAPkAAACRAwAAAAA=&#10;" strokecolor="black [3200]" strokeweight=".5pt">
                    <v:stroke endarrow="block" joinstyle="miter"/>
                  </v:shape>
                  <v:shape id="Text Box 183" o:spid="_x0000_s1066" type="#_x0000_t202" style="position:absolute;left:46729;top:7006;width:1105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npsIA&#10;AADcAAAADwAAAGRycy9kb3ducmV2LnhtbERPS2vCQBC+F/wPywi91Y0PSoiuElqkpRbEx8XbkB2T&#10;YHY2ZKca/31XKPQ2H99zFqveNepKXag9GxiPElDEhbc1lwaOh/VLCioIssXGMxm4U4DVcvC0wMz6&#10;G+/oupdSxRAOGRqoRNpM61BU5DCMfEscubPvHEqEXalth7cY7ho9SZJX7bDm2FBhS28VFZf9jzPw&#10;NTvh+1Q2dBfut3n+kbaz8G3M87DP56CEevkX/7k/bZyfTuHxTLx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A2emwgAAANwAAAAPAAAAAAAAAAAAAAAAAJgCAABkcnMvZG93&#10;bnJldi54bWxQSwUGAAAAAAQABAD1AAAAhwMAAAAA&#10;" fillcolor="white [3201]" strokecolor="white [3212]" strokeweight=".5pt">
                    <v:textbox>
                      <w:txbxContent>
                        <w:p w:rsidR="00BD4142" w:rsidRPr="000605B5" w:rsidRDefault="00BD4142" w:rsidP="00FA07B3">
                          <w:pPr>
                            <w:jc w:val="center"/>
                          </w:pPr>
                          <w:r>
                            <w:t>Issue (Thesis)</w:t>
                          </w:r>
                        </w:p>
                      </w:txbxContent>
                    </v:textbox>
                  </v:shape>
                  <v:rect id="Rectangle 184" o:spid="_x0000_s1067" style="position:absolute;left:26066;top:29450;width:15519;height:5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C5gsAA&#10;AADcAAAADwAAAGRycy9kb3ducmV2LnhtbERPzWoCMRC+F3yHMIK3mlWkyNYoIgriwdK1DzBsxs3i&#10;ZhKTqOvbm0Kht/n4fmex6m0n7hRi61jBZFyAIK6dbrlR8HPavc9BxISssXNMCp4UYbUcvC2w1O7B&#10;33SvUiNyCMcSFZiUfCllrA1ZjGPniTN3dsFiyjA0Ugd85HDbyWlRfEiLLecGg542hupLdbMKfFj7&#10;L7M1p11/DPtDc6tac30qNRr2608Qifr0L/5z73WeP5/B7zP5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C5gsAAAADcAAAADwAAAAAAAAAAAAAAAACYAgAAZHJzL2Rvd25y&#10;ZXYueG1sUEsFBgAAAAAEAAQA9QAAAIUDAAAAAA==&#10;" fillcolor="white [3201]" strokecolor="black [3213]" strokeweight="1pt">
                    <v:textbox>
                      <w:txbxContent>
                        <w:p w:rsidR="00BD4142" w:rsidRPr="00656D05" w:rsidRDefault="00BD4142" w:rsidP="00FA07B3">
                          <w:pPr>
                            <w:jc w:val="center"/>
                          </w:pPr>
                          <w:r w:rsidRPr="00656D05">
                            <w:t>Resources</w:t>
                          </w:r>
                          <w:r>
                            <w:t xml:space="preserve"> (Thesis/Books)</w:t>
                          </w:r>
                        </w:p>
                      </w:txbxContent>
                    </v:textbox>
                  </v:rect>
                </v:group>
                <v:line id="Straight Connector 185" o:spid="_x0000_s1068" style="position:absolute;visibility:visible;mso-wrap-style:square" from="23631,7540" to="45003,7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YKsMAAADcAAAADwAAAGRycy9kb3ducmV2LnhtbERP32vCMBB+H+x/CDfYy9BURamdUUQc&#10;DBy61bDno7m1Zc2lNJnW/94MBN/u4/t5i1VvG3GizteOFYyGCQjiwpmaSwX6+DZIQfiAbLBxTAou&#10;5GG1fHxYYGbcmb/olIdSxBD2GSqoQmgzKX1RkUU/dC1x5H5cZzFE2JXSdHiO4baR4ySZSYs1x4YK&#10;W9pUVPzmf1bBTs+/XyaHVGt7zPf4qevt4WOj1PNTv34FEagPd/HN/W7i/HQK/8/E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jmCrDAAAA3AAAAA8AAAAAAAAAAAAA&#10;AAAAoQIAAGRycy9kb3ducmV2LnhtbFBLBQYAAAAABAAEAPkAAACRAwAAAAA=&#10;" strokecolor="black [3200]" strokeweight=".5pt">
                  <v:stroke joinstyle="miter"/>
                </v:line>
                <v:shape id="Text Box 186" o:spid="_x0000_s1069" type="#_x0000_t202" style="position:absolute;left:29569;top:3740;width:8719;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EPsIA&#10;AADcAAAADwAAAGRycy9kb3ducmV2LnhtbERPS2vCQBC+F/wPywi96UYrEqKrhBZpaQXxcfE2ZMck&#10;mJ0N2anGf98tFHqbj+85y3XvGnWjLtSeDUzGCSjiwtuaSwOn42aUggqCbLHxTAYeFGC9GjwtMbP+&#10;znu6HaRUMYRDhgYqkTbTOhQVOQxj3xJH7uI7hxJhV2rb4T2Gu0ZPk2SuHdYcGyps6bWi4nr4dgY+&#10;Z2d8e5Evegj3uzx/T9tZ2BrzPOzzBSihXv7Ff+4P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dMQ+wgAAANwAAAAPAAAAAAAAAAAAAAAAAJgCAABkcnMvZG93&#10;bnJldi54bWxQSwUGAAAAAAQABAD1AAAAhwMAAAAA&#10;" fillcolor="white [3201]" strokecolor="white [3212]" strokeweight=".5pt">
                  <v:textbox>
                    <w:txbxContent>
                      <w:p w:rsidR="00BD4142" w:rsidRPr="0000415C" w:rsidRDefault="00BD4142" w:rsidP="00FA07B3">
                        <w:pPr>
                          <w:jc w:val="center"/>
                        </w:pPr>
                        <w:r w:rsidRPr="0000415C">
                          <w:t>0</w:t>
                        </w:r>
                      </w:p>
                    </w:txbxContent>
                  </v:textbox>
                </v:shape>
                <v:shape id="Text Box 187" o:spid="_x0000_s1070" type="#_x0000_t202" style="position:absolute;left:26363;top:8490;width:16370;height:6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hhpcIA&#10;AADcAAAADwAAAGRycy9kb3ducmV2LnhtbERPS2vCQBC+F/wPywi91Y2t2BBdJbSUFhWKj4u3ITsm&#10;wexsyE41/vuuUOhtPr7nzJe9a9SFulB7NjAeJaCIC29rLg0c9h9PKaggyBYbz2TgRgGWi8HDHDPr&#10;r7yly05KFUM4ZGigEmkzrUNRkcMw8i1x5E6+cygRdqW2HV5juGv0c5JMtcOaY0OFLb1VVJx3P87A&#10;anLE9xdZ0024/87zz7SdhI0xj8M+n4ES6uVf/Of+snF++gr3Z+IF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GGlwgAAANwAAAAPAAAAAAAAAAAAAAAAAJgCAABkcnMvZG93&#10;bnJldi54bWxQSwUGAAAAAAQABAD1AAAAhwMAAAAA&#10;" fillcolor="white [3201]" strokecolor="white [3212]" strokeweight=".5pt">
                  <v:textbox>
                    <w:txbxContent>
                      <w:p w:rsidR="00BD4142" w:rsidRPr="0000415C" w:rsidRDefault="00BD4142" w:rsidP="00FA07B3">
                        <w:pPr>
                          <w:jc w:val="center"/>
                        </w:pPr>
                        <w:r w:rsidRPr="0000415C">
                          <w:t>Development of COS Learning Resource</w:t>
                        </w:r>
                        <w:r>
                          <w:t xml:space="preserve"> Center</w:t>
                        </w:r>
                        <w:r w:rsidRPr="0000415C">
                          <w:t xml:space="preserve"> System</w:t>
                        </w:r>
                      </w:p>
                    </w:txbxContent>
                  </v:textbox>
                </v:shape>
              </v:group>
            </w:pict>
          </mc:Fallback>
        </mc:AlternateContent>
      </w:r>
    </w:p>
    <w:p w:rsidR="00FA07B3" w:rsidRDefault="00FA07B3" w:rsidP="00FA07B3">
      <w:pPr>
        <w:spacing w:line="480" w:lineRule="auto"/>
        <w:rPr>
          <w:sz w:val="32"/>
        </w:rPr>
      </w:pPr>
    </w:p>
    <w:p w:rsidR="00FA07B3" w:rsidRDefault="00FA07B3" w:rsidP="00FA07B3">
      <w:pPr>
        <w:spacing w:line="480" w:lineRule="auto"/>
        <w:rPr>
          <w:sz w:val="32"/>
        </w:rPr>
      </w:pPr>
    </w:p>
    <w:p w:rsidR="00FA07B3" w:rsidRDefault="00FA07B3" w:rsidP="00FA07B3">
      <w:pPr>
        <w:spacing w:line="480" w:lineRule="auto"/>
        <w:rPr>
          <w:sz w:val="32"/>
        </w:rPr>
      </w:pPr>
    </w:p>
    <w:p w:rsidR="00FA07B3" w:rsidRDefault="00FA07B3" w:rsidP="00FA07B3">
      <w:pPr>
        <w:spacing w:line="480" w:lineRule="auto"/>
        <w:rPr>
          <w:sz w:val="32"/>
        </w:rPr>
      </w:pPr>
    </w:p>
    <w:p w:rsidR="00FA07B3" w:rsidRDefault="00FA07B3" w:rsidP="00FA07B3">
      <w:pPr>
        <w:spacing w:line="480" w:lineRule="auto"/>
        <w:rPr>
          <w:sz w:val="32"/>
        </w:rPr>
      </w:pPr>
    </w:p>
    <w:p w:rsidR="00FA07B3" w:rsidRDefault="00FA07B3" w:rsidP="00FA07B3">
      <w:pPr>
        <w:spacing w:line="480" w:lineRule="auto"/>
        <w:rPr>
          <w:sz w:val="32"/>
        </w:rPr>
      </w:pPr>
    </w:p>
    <w:p w:rsidR="00FA07B3" w:rsidRDefault="00FA07B3" w:rsidP="00FA07B3">
      <w:pPr>
        <w:spacing w:line="480" w:lineRule="auto"/>
        <w:rPr>
          <w:sz w:val="32"/>
        </w:rPr>
      </w:pPr>
    </w:p>
    <w:p w:rsidR="00FA07B3" w:rsidRDefault="00FA07B3" w:rsidP="00FA07B3">
      <w:pPr>
        <w:rPr>
          <w:sz w:val="32"/>
        </w:rPr>
      </w:pPr>
    </w:p>
    <w:p w:rsidR="00FA07B3" w:rsidRDefault="00FA07B3" w:rsidP="00FA07B3">
      <w:pPr>
        <w:rPr>
          <w:sz w:val="32"/>
        </w:rPr>
      </w:pPr>
    </w:p>
    <w:p w:rsidR="00FA07B3" w:rsidRDefault="00FA07B3" w:rsidP="00FA07B3">
      <w:pPr>
        <w:jc w:val="center"/>
        <w:rPr>
          <w:sz w:val="32"/>
        </w:rPr>
      </w:pPr>
    </w:p>
    <w:p w:rsidR="00FA07B3" w:rsidRDefault="00FA07B3" w:rsidP="00FA07B3">
      <w:pPr>
        <w:jc w:val="center"/>
        <w:rPr>
          <w:sz w:val="32"/>
        </w:rPr>
      </w:pPr>
      <w:r>
        <w:rPr>
          <w:noProof/>
          <w:sz w:val="32"/>
          <w:lang w:val="en-PH" w:eastAsia="en-PH"/>
        </w:rPr>
        <mc:AlternateContent>
          <mc:Choice Requires="wps">
            <w:drawing>
              <wp:anchor distT="0" distB="0" distL="114300" distR="114300" simplePos="0" relativeHeight="251676672" behindDoc="0" locked="0" layoutInCell="1" allowOverlap="1" wp14:anchorId="7622DDA4" wp14:editId="329DC794">
                <wp:simplePos x="0" y="0"/>
                <wp:positionH relativeFrom="column">
                  <wp:posOffset>4405630</wp:posOffset>
                </wp:positionH>
                <wp:positionV relativeFrom="paragraph">
                  <wp:posOffset>4594120</wp:posOffset>
                </wp:positionV>
                <wp:extent cx="72928" cy="72928"/>
                <wp:effectExtent l="0" t="0" r="22860" b="22860"/>
                <wp:wrapNone/>
                <wp:docPr id="45" name="Straight Connector 45"/>
                <wp:cNvGraphicFramePr/>
                <a:graphic xmlns:a="http://schemas.openxmlformats.org/drawingml/2006/main">
                  <a:graphicData uri="http://schemas.microsoft.com/office/word/2010/wordprocessingShape">
                    <wps:wsp>
                      <wps:cNvCnPr/>
                      <wps:spPr>
                        <a:xfrm>
                          <a:off x="0" y="0"/>
                          <a:ext cx="72928" cy="72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782F2F1" id="Straight Connector 4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46.9pt,361.75pt" to="352.6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" strokecolor="black [3200]" strokeweight=".5pt">
                <v:stroke joinstyle="miter"/>
              </v:line>
            </w:pict>
          </mc:Fallback>
        </mc:AlternateContent>
      </w:r>
      <w:r>
        <w:rPr>
          <w:noProof/>
          <w:sz w:val="32"/>
          <w:lang w:val="en-PH" w:eastAsia="en-PH"/>
        </w:rPr>
        <mc:AlternateContent>
          <mc:Choice Requires="wps">
            <w:drawing>
              <wp:anchor distT="0" distB="0" distL="114300" distR="114300" simplePos="0" relativeHeight="251674624" behindDoc="0" locked="0" layoutInCell="1" allowOverlap="1" wp14:anchorId="69FE3AED" wp14:editId="59277ED9">
                <wp:simplePos x="0" y="0"/>
                <wp:positionH relativeFrom="column">
                  <wp:posOffset>4321810</wp:posOffset>
                </wp:positionH>
                <wp:positionV relativeFrom="paragraph">
                  <wp:posOffset>4595124</wp:posOffset>
                </wp:positionV>
                <wp:extent cx="80018" cy="80018"/>
                <wp:effectExtent l="0" t="0" r="34290" b="34290"/>
                <wp:wrapNone/>
                <wp:docPr id="44" name="Straight Connector 44"/>
                <wp:cNvGraphicFramePr/>
                <a:graphic xmlns:a="http://schemas.openxmlformats.org/drawingml/2006/main">
                  <a:graphicData uri="http://schemas.microsoft.com/office/word/2010/wordprocessingShape">
                    <wps:wsp>
                      <wps:cNvCnPr/>
                      <wps:spPr>
                        <a:xfrm flipH="1">
                          <a:off x="0" y="0"/>
                          <a:ext cx="80018" cy="80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CF359FA" id="Straight Connector 44"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40.3pt,361.8pt" to="346.6pt,3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" strokecolor="black [3200]" strokeweight=".5pt">
                <v:stroke joinstyle="miter"/>
              </v:line>
            </w:pict>
          </mc:Fallback>
        </mc:AlternateContent>
      </w:r>
      <w:r w:rsidRPr="00842392">
        <w:rPr>
          <w:sz w:val="32"/>
        </w:rPr>
        <w:t>ENTITY RELATIONSHIP DIAGRAM</w:t>
      </w:r>
    </w:p>
    <w:p w:rsidR="00FA07B3" w:rsidRDefault="00FA07B3" w:rsidP="00FA07B3">
      <w:pPr>
        <w:jc w:val="center"/>
        <w:rPr>
          <w:sz w:val="32"/>
        </w:rPr>
      </w:pPr>
      <w:r>
        <w:rPr>
          <w:noProof/>
          <w:sz w:val="32"/>
          <w:lang w:val="en-PH" w:eastAsia="en-PH"/>
        </w:rPr>
        <mc:AlternateContent>
          <mc:Choice Requires="wpg">
            <w:drawing>
              <wp:anchor distT="0" distB="0" distL="114300" distR="114300" simplePos="0" relativeHeight="251679744" behindDoc="0" locked="0" layoutInCell="1" allowOverlap="1" wp14:anchorId="768843A3" wp14:editId="6497AC10">
                <wp:simplePos x="0" y="0"/>
                <wp:positionH relativeFrom="column">
                  <wp:posOffset>-572257</wp:posOffset>
                </wp:positionH>
                <wp:positionV relativeFrom="paragraph">
                  <wp:posOffset>165992</wp:posOffset>
                </wp:positionV>
                <wp:extent cx="6629400" cy="6148070"/>
                <wp:effectExtent l="19050" t="0" r="19050" b="24130"/>
                <wp:wrapNone/>
                <wp:docPr id="188" name="Group 188"/>
                <wp:cNvGraphicFramePr/>
                <a:graphic xmlns:a="http://schemas.openxmlformats.org/drawingml/2006/main">
                  <a:graphicData uri="http://schemas.microsoft.com/office/word/2010/wordprocessingGroup">
                    <wpg:wgp>
                      <wpg:cNvGrpSpPr/>
                      <wpg:grpSpPr>
                        <a:xfrm>
                          <a:off x="0" y="0"/>
                          <a:ext cx="6629400" cy="6148070"/>
                          <a:chOff x="0" y="0"/>
                          <a:chExt cx="6629650" cy="6148171"/>
                        </a:xfrm>
                      </wpg:grpSpPr>
                      <wpg:grpSp>
                        <wpg:cNvPr id="189" name="Group 189"/>
                        <wpg:cNvGrpSpPr/>
                        <wpg:grpSpPr>
                          <a:xfrm>
                            <a:off x="4186155" y="2505350"/>
                            <a:ext cx="2264987" cy="3608885"/>
                            <a:chOff x="0" y="0"/>
                            <a:chExt cx="2264987" cy="3608885"/>
                          </a:xfrm>
                        </wpg:grpSpPr>
                        <wps:wsp>
                          <wps:cNvPr id="190" name="Diamond 190"/>
                          <wps:cNvSpPr/>
                          <wps:spPr>
                            <a:xfrm>
                              <a:off x="808689" y="0"/>
                              <a:ext cx="1381760" cy="78676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842392" w:rsidRDefault="00BD4142" w:rsidP="00FA07B3">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1" name="Group 191"/>
                          <wpg:cNvGrpSpPr/>
                          <wpg:grpSpPr>
                            <a:xfrm>
                              <a:off x="1004254" y="766405"/>
                              <a:ext cx="488950" cy="849630"/>
                              <a:chOff x="0" y="0"/>
                              <a:chExt cx="489098" cy="1041990"/>
                            </a:xfrm>
                          </wpg:grpSpPr>
                          <wps:wsp>
                            <wps:cNvPr id="192" name="Straight Connector 192"/>
                            <wps:cNvCnPr/>
                            <wps:spPr>
                              <a:xfrm>
                                <a:off x="489098" y="0"/>
                                <a:ext cx="0" cy="404037"/>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flipH="1">
                                <a:off x="0" y="404037"/>
                                <a:ext cx="489098" cy="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Straight Connector 197"/>
                            <wps:cNvCnPr/>
                            <wps:spPr>
                              <a:xfrm>
                                <a:off x="0" y="404037"/>
                                <a:ext cx="0" cy="63795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8" name="Straight Connector 198"/>
                          <wps:cNvCnPr/>
                          <wps:spPr>
                            <a:xfrm flipH="1">
                              <a:off x="924971" y="1527524"/>
                              <a:ext cx="80018" cy="80018"/>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Straight Connector 199"/>
                          <wps:cNvCnPr/>
                          <wps:spPr>
                            <a:xfrm>
                              <a:off x="998969" y="1527524"/>
                              <a:ext cx="72928" cy="72928"/>
                            </a:xfrm>
                            <a:prstGeom prst="line">
                              <a:avLst/>
                            </a:prstGeom>
                          </wps:spPr>
                          <wps:style>
                            <a:lnRef idx="1">
                              <a:schemeClr val="dk1"/>
                            </a:lnRef>
                            <a:fillRef idx="0">
                              <a:schemeClr val="dk1"/>
                            </a:fillRef>
                            <a:effectRef idx="0">
                              <a:schemeClr val="dk1"/>
                            </a:effectRef>
                            <a:fontRef idx="minor">
                              <a:schemeClr val="tx1"/>
                            </a:fontRef>
                          </wps:style>
                          <wps:bodyPr/>
                        </wps:wsp>
                        <wpg:grpSp>
                          <wpg:cNvPr id="200" name="Group 200"/>
                          <wpg:cNvGrpSpPr/>
                          <wpg:grpSpPr>
                            <a:xfrm>
                              <a:off x="0" y="1606807"/>
                              <a:ext cx="2264987" cy="2002078"/>
                              <a:chOff x="0" y="0"/>
                              <a:chExt cx="2264987" cy="2002078"/>
                            </a:xfrm>
                          </wpg:grpSpPr>
                          <wps:wsp>
                            <wps:cNvPr id="201" name="Rectangle 201"/>
                            <wps:cNvSpPr/>
                            <wps:spPr>
                              <a:xfrm>
                                <a:off x="0" y="0"/>
                                <a:ext cx="1190625" cy="339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842392" w:rsidRDefault="00BD4142" w:rsidP="00FA07B3">
                                  <w:pPr>
                                    <w:jc w:val="center"/>
                                  </w:pPr>
                                  <w: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819397" y="706582"/>
                                <a:ext cx="914400" cy="488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842392" w:rsidRDefault="00BD4142" w:rsidP="00FA07B3">
                                  <w:pPr>
                                    <w:jc w:val="center"/>
                                  </w:pPr>
                                  <w:r>
                                    <w:t>Thesis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Connector 203"/>
                            <wps:cNvCnPr/>
                            <wps:spPr>
                              <a:xfrm>
                                <a:off x="908462" y="344385"/>
                                <a:ext cx="352425"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Oval 204"/>
                            <wps:cNvSpPr/>
                            <wps:spPr>
                              <a:xfrm>
                                <a:off x="1454727" y="1240972"/>
                                <a:ext cx="810260"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Default="00BD4142" w:rsidP="00FA07B3">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Connector 205"/>
                            <wps:cNvCnPr/>
                            <wps:spPr>
                              <a:xfrm flipV="1">
                                <a:off x="866898" y="1140031"/>
                                <a:ext cx="117043" cy="166294"/>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flipH="1" flipV="1">
                                <a:off x="1502228" y="1163782"/>
                                <a:ext cx="87783" cy="124358"/>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Oval 207"/>
                            <wps:cNvSpPr/>
                            <wps:spPr>
                              <a:xfrm>
                                <a:off x="130627" y="1276598"/>
                                <a:ext cx="1059997" cy="39365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Default="00BD4142" w:rsidP="00FA07B3">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842958" y="1609013"/>
                                <a:ext cx="1089585"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1450FE" w:rsidRDefault="00BD4142" w:rsidP="00FA07B3">
                                  <w:pPr>
                                    <w:jc w:val="center"/>
                                    <w:rPr>
                                      <w:u w:val="single"/>
                                    </w:rPr>
                                  </w:pPr>
                                  <w:r w:rsidRPr="001450FE">
                                    <w:rPr>
                                      <w:u w:val="single"/>
                                    </w:rPr>
                                    <w:t>thesisID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1276597" y="1199408"/>
                                <a:ext cx="0" cy="41234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10" name="Group 210"/>
                        <wpg:cNvGrpSpPr/>
                        <wpg:grpSpPr>
                          <a:xfrm>
                            <a:off x="3345753" y="0"/>
                            <a:ext cx="3283897" cy="3302687"/>
                            <a:chOff x="0" y="0"/>
                            <a:chExt cx="3283897" cy="3302687"/>
                          </a:xfrm>
                        </wpg:grpSpPr>
                        <wpg:grpSp>
                          <wpg:cNvPr id="211" name="Group 211"/>
                          <wpg:cNvGrpSpPr/>
                          <wpg:grpSpPr>
                            <a:xfrm>
                              <a:off x="1781230" y="1444958"/>
                              <a:ext cx="563245" cy="1055254"/>
                              <a:chOff x="0" y="-13862"/>
                              <a:chExt cx="563526" cy="1055852"/>
                            </a:xfrm>
                          </wpg:grpSpPr>
                          <wps:wsp>
                            <wps:cNvPr id="212" name="Straight Connector 212"/>
                            <wps:cNvCnPr/>
                            <wps:spPr>
                              <a:xfrm>
                                <a:off x="0" y="-13862"/>
                                <a:ext cx="0" cy="425302"/>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a:off x="0" y="418371"/>
                                <a:ext cx="563378" cy="0"/>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a:off x="563526" y="425302"/>
                                <a:ext cx="0" cy="616688"/>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5" name="Group 215"/>
                          <wpg:cNvGrpSpPr/>
                          <wpg:grpSpPr>
                            <a:xfrm>
                              <a:off x="0" y="0"/>
                              <a:ext cx="3283897" cy="3302687"/>
                              <a:chOff x="0" y="0"/>
                              <a:chExt cx="3283897" cy="3302687"/>
                            </a:xfrm>
                          </wpg:grpSpPr>
                          <wps:wsp>
                            <wps:cNvPr id="216" name="Rectangle 216"/>
                            <wps:cNvSpPr/>
                            <wps:spPr>
                              <a:xfrm>
                                <a:off x="755833" y="1109966"/>
                                <a:ext cx="1190625" cy="339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842392" w:rsidRDefault="00BD4142" w:rsidP="00FA07B3">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179576" y="428123"/>
                                <a:ext cx="1202006" cy="488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1450FE" w:rsidRDefault="00BD4142" w:rsidP="00FA07B3">
                                  <w:pPr>
                                    <w:jc w:val="center"/>
                                    <w:rPr>
                                      <w:u w:val="single"/>
                                    </w:rPr>
                                  </w:pPr>
                                  <w:r w:rsidRPr="001450FE">
                                    <w:rPr>
                                      <w:u w:val="single"/>
                                    </w:rPr>
                                    <w:t>studentID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1400670" y="475700"/>
                                <a:ext cx="914400" cy="488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842392" w:rsidRDefault="00BD4142" w:rsidP="00FA07B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Diamond 220"/>
                            <wps:cNvSpPr/>
                            <wps:spPr>
                              <a:xfrm>
                                <a:off x="0" y="2515922"/>
                                <a:ext cx="1381760" cy="78676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842392" w:rsidRDefault="00BD4142" w:rsidP="00FA07B3">
                                  <w:pPr>
                                    <w:jc w:val="center"/>
                                  </w:pPr>
                                  <w:r>
                                    <w:t>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1" name="Group 221"/>
                            <wpg:cNvGrpSpPr/>
                            <wpg:grpSpPr>
                              <a:xfrm>
                                <a:off x="687121" y="1469383"/>
                                <a:ext cx="488950" cy="1041400"/>
                                <a:chOff x="0" y="0"/>
                                <a:chExt cx="489098" cy="1041990"/>
                              </a:xfrm>
                            </wpg:grpSpPr>
                            <wps:wsp>
                              <wps:cNvPr id="222" name="Straight Connector 222"/>
                              <wps:cNvCnPr/>
                              <wps:spPr>
                                <a:xfrm>
                                  <a:off x="489098" y="0"/>
                                  <a:ext cx="0" cy="404037"/>
                                </a:xfrm>
                                <a:prstGeom prst="line">
                                  <a:avLst/>
                                </a:prstGeom>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flipH="1">
                                  <a:off x="0" y="404037"/>
                                  <a:ext cx="489098" cy="0"/>
                                </a:xfrm>
                                <a:prstGeom prst="line">
                                  <a:avLst/>
                                </a:prstGeom>
                              </wps:spPr>
                              <wps:style>
                                <a:lnRef idx="1">
                                  <a:schemeClr val="dk1"/>
                                </a:lnRef>
                                <a:fillRef idx="0">
                                  <a:schemeClr val="dk1"/>
                                </a:fillRef>
                                <a:effectRef idx="0">
                                  <a:schemeClr val="dk1"/>
                                </a:effectRef>
                                <a:fontRef idx="minor">
                                  <a:schemeClr val="tx1"/>
                                </a:fontRef>
                              </wps:style>
                              <wps:bodyPr/>
                            </wps:wsp>
                            <wps:wsp>
                              <wps:cNvPr id="224" name="Straight Connector 224"/>
                              <wps:cNvCnPr/>
                              <wps:spPr>
                                <a:xfrm>
                                  <a:off x="0" y="404037"/>
                                  <a:ext cx="0" cy="63795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25" name="Straight Connector 225"/>
                            <wps:cNvCnPr/>
                            <wps:spPr>
                              <a:xfrm>
                                <a:off x="100425" y="1279103"/>
                                <a:ext cx="574040"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6" name="Group 226"/>
                            <wpg:cNvGrpSpPr/>
                            <wpg:grpSpPr>
                              <a:xfrm>
                                <a:off x="665979" y="1194534"/>
                                <a:ext cx="88265" cy="164465"/>
                                <a:chOff x="0" y="0"/>
                                <a:chExt cx="88281" cy="165014"/>
                              </a:xfrm>
                            </wpg:grpSpPr>
                            <wps:wsp>
                              <wps:cNvPr id="227" name="Straight Connector 227"/>
                              <wps:cNvCnPr/>
                              <wps:spPr>
                                <a:xfrm flipV="1">
                                  <a:off x="0" y="0"/>
                                  <a:ext cx="81280" cy="81280"/>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6394" y="83127"/>
                                  <a:ext cx="81887" cy="818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29" name="Oval 229"/>
                            <wps:cNvSpPr/>
                            <wps:spPr>
                              <a:xfrm>
                                <a:off x="1072966" y="0"/>
                                <a:ext cx="880845" cy="39365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Default="00BD4142" w:rsidP="00FA07B3">
                                  <w:pPr>
                                    <w:jc w:val="center"/>
                                  </w:pPr>
                                  <w:r>
                                    <w:t>fname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2087792" y="5286"/>
                                <a:ext cx="942807" cy="39365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Default="00BD4142" w:rsidP="00FA07B3">
                                  <w:pPr>
                                    <w:jc w:val="center"/>
                                  </w:pPr>
                                  <w:r>
                                    <w:t>mname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2473637" y="554983"/>
                                <a:ext cx="810260"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Default="00BD4142" w:rsidP="00FA07B3">
                                  <w:pPr>
                                    <w:jc w:val="center"/>
                                  </w:pPr>
                                  <w:r>
                                    <w:t>lname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872115" y="914400"/>
                                <a:ext cx="191135" cy="191135"/>
                              </a:xfrm>
                              <a:prstGeom prst="line">
                                <a:avLst/>
                              </a:prstGeom>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a:off x="1881655" y="956685"/>
                                <a:ext cx="0"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Straight Connector 234"/>
                            <wps:cNvCnPr/>
                            <wps:spPr>
                              <a:xfrm>
                                <a:off x="1532809" y="380560"/>
                                <a:ext cx="124460" cy="124460"/>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Straight Connector 235"/>
                            <wps:cNvCnPr/>
                            <wps:spPr>
                              <a:xfrm flipH="1">
                                <a:off x="2093077" y="354132"/>
                                <a:ext cx="146050" cy="146050"/>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Straight Connector 236"/>
                            <wps:cNvCnPr/>
                            <wps:spPr>
                              <a:xfrm flipH="1">
                                <a:off x="2325641" y="755834"/>
                                <a:ext cx="1397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37" name="Group 237"/>
                          <wpg:cNvGrpSpPr/>
                          <wpg:grpSpPr>
                            <a:xfrm>
                              <a:off x="1723089" y="1440033"/>
                              <a:ext cx="120511" cy="107728"/>
                              <a:chOff x="0" y="-34635"/>
                              <a:chExt cx="120511" cy="107728"/>
                            </a:xfrm>
                          </wpg:grpSpPr>
                          <wps:wsp>
                            <wps:cNvPr id="238" name="Straight Connector 238"/>
                            <wps:cNvCnPr/>
                            <wps:spPr>
                              <a:xfrm flipH="1" flipV="1">
                                <a:off x="0" y="-27708"/>
                                <a:ext cx="59939" cy="59939"/>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Straight Connector 239"/>
                            <wps:cNvCnPr/>
                            <wps:spPr>
                              <a:xfrm flipV="1">
                                <a:off x="62271" y="-34635"/>
                                <a:ext cx="58240" cy="58240"/>
                              </a:xfrm>
                              <a:prstGeom prst="line">
                                <a:avLst/>
                              </a:prstGeom>
                            </wps:spPr>
                            <wps:style>
                              <a:lnRef idx="1">
                                <a:schemeClr val="dk1"/>
                              </a:lnRef>
                              <a:fillRef idx="0">
                                <a:schemeClr val="dk1"/>
                              </a:fillRef>
                              <a:effectRef idx="0">
                                <a:schemeClr val="dk1"/>
                              </a:effectRef>
                              <a:fontRef idx="minor">
                                <a:schemeClr val="tx1"/>
                              </a:fontRef>
                            </wps:style>
                            <wps:bodyPr/>
                          </wps:wsp>
                          <wps:wsp>
                            <wps:cNvPr id="240" name="Oval 240"/>
                            <wps:cNvSpPr/>
                            <wps:spPr>
                              <a:xfrm>
                                <a:off x="39701" y="28008"/>
                                <a:ext cx="45720" cy="450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41" name="Group 241"/>
                        <wpg:cNvGrpSpPr/>
                        <wpg:grpSpPr>
                          <a:xfrm>
                            <a:off x="0" y="507405"/>
                            <a:ext cx="4301094" cy="5640766"/>
                            <a:chOff x="0" y="-8"/>
                            <a:chExt cx="4301094" cy="5640766"/>
                          </a:xfrm>
                        </wpg:grpSpPr>
                        <wpg:grpSp>
                          <wpg:cNvPr id="242" name="Group 242"/>
                          <wpg:cNvGrpSpPr/>
                          <wpg:grpSpPr>
                            <a:xfrm>
                              <a:off x="169138" y="-8"/>
                              <a:ext cx="3301159" cy="3279317"/>
                              <a:chOff x="0" y="-8"/>
                              <a:chExt cx="3301159" cy="3279317"/>
                            </a:xfrm>
                          </wpg:grpSpPr>
                          <wps:wsp>
                            <wps:cNvPr id="243" name="Oval 243"/>
                            <wps:cNvSpPr/>
                            <wps:spPr>
                              <a:xfrm>
                                <a:off x="174410" y="-8"/>
                                <a:ext cx="882137" cy="41854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842392" w:rsidRDefault="00BD4142" w:rsidP="00FA07B3">
                                  <w:pPr>
                                    <w:jc w:val="center"/>
                                  </w:pPr>
                                  <w:r w:rsidRPr="00842392">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Diamond 244"/>
                            <wps:cNvSpPr/>
                            <wps:spPr>
                              <a:xfrm>
                                <a:off x="1823514" y="327704"/>
                                <a:ext cx="1477645" cy="887227"/>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842392" w:rsidRDefault="00BD4142" w:rsidP="00FA07B3">
                                  <w:pPr>
                                    <w:jc w:val="center"/>
                                  </w:pPr>
                                  <w:r>
                                    <w:t>Keeps Track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0" y="618409"/>
                                <a:ext cx="1190846" cy="3402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842392" w:rsidRDefault="00BD4142" w:rsidP="00FA07B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Straight Connector 246"/>
                            <wps:cNvCnPr/>
                            <wps:spPr>
                              <a:xfrm flipH="1">
                                <a:off x="1199819" y="776976"/>
                                <a:ext cx="659218" cy="0"/>
                              </a:xfrm>
                              <a:prstGeom prst="line">
                                <a:avLst/>
                              </a:prstGeom>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flipV="1">
                                <a:off x="570839" y="951399"/>
                                <a:ext cx="0" cy="2327910"/>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a:off x="570839" y="417558"/>
                                <a:ext cx="0" cy="191364"/>
                              </a:xfrm>
                              <a:prstGeom prst="line">
                                <a:avLst/>
                              </a:prstGeom>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a:off x="1247389" y="708264"/>
                                <a:ext cx="0" cy="138223"/>
                              </a:xfrm>
                              <a:prstGeom prst="line">
                                <a:avLst/>
                              </a:prstGeom>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a:off x="496841" y="1020111"/>
                                <a:ext cx="14986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51" name="Group 251"/>
                          <wpg:cNvGrpSpPr/>
                          <wpg:grpSpPr>
                            <a:xfrm>
                              <a:off x="0" y="3282264"/>
                              <a:ext cx="4301094" cy="2358494"/>
                              <a:chOff x="0" y="-62"/>
                              <a:chExt cx="4301094" cy="2358494"/>
                            </a:xfrm>
                          </wpg:grpSpPr>
                          <wps:wsp>
                            <wps:cNvPr id="252" name="Diamond 252"/>
                            <wps:cNvSpPr/>
                            <wps:spPr>
                              <a:xfrm>
                                <a:off x="0" y="-62"/>
                                <a:ext cx="1575881" cy="78676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842392" w:rsidRDefault="00BD4142" w:rsidP="00FA07B3">
                                  <w:pPr>
                                    <w:jc w:val="center"/>
                                  </w:pPr>
                                  <w:r>
                                    <w:t>Maintain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Connector 253"/>
                            <wps:cNvCnPr/>
                            <wps:spPr>
                              <a:xfrm>
                                <a:off x="1484415" y="391886"/>
                                <a:ext cx="2700951" cy="0"/>
                              </a:xfrm>
                              <a:prstGeom prst="line">
                                <a:avLst/>
                              </a:prstGeom>
                            </wps:spPr>
                            <wps:style>
                              <a:lnRef idx="1">
                                <a:schemeClr val="dk1"/>
                              </a:lnRef>
                              <a:fillRef idx="0">
                                <a:schemeClr val="dk1"/>
                              </a:fillRef>
                              <a:effectRef idx="0">
                                <a:schemeClr val="dk1"/>
                              </a:effectRef>
                              <a:fontRef idx="minor">
                                <a:schemeClr val="tx1"/>
                              </a:fontRef>
                            </wps:style>
                            <wps:bodyPr/>
                          </wps:wsp>
                          <wps:wsp>
                            <wps:cNvPr id="254" name="Straight Connector 254"/>
                            <wps:cNvCnPr/>
                            <wps:spPr>
                              <a:xfrm flipV="1">
                                <a:off x="4120737" y="326572"/>
                                <a:ext cx="60960" cy="60960"/>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Straight Connector 255"/>
                            <wps:cNvCnPr/>
                            <wps:spPr>
                              <a:xfrm>
                                <a:off x="4120737" y="391886"/>
                                <a:ext cx="55022" cy="55022"/>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Oval 256"/>
                            <wps:cNvSpPr/>
                            <wps:spPr>
                              <a:xfrm>
                                <a:off x="3164774" y="1021278"/>
                                <a:ext cx="914400" cy="488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842392" w:rsidRDefault="00BD4142" w:rsidP="00FA07B3">
                                  <w:pPr>
                                    <w:jc w:val="center"/>
                                  </w:pPr>
                                  <w: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Connector 257"/>
                            <wps:cNvCnPr/>
                            <wps:spPr>
                              <a:xfrm flipH="1">
                                <a:off x="3901044" y="659081"/>
                                <a:ext cx="4000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Oval 258"/>
                            <wps:cNvSpPr/>
                            <wps:spPr>
                              <a:xfrm>
                                <a:off x="2202872" y="825336"/>
                                <a:ext cx="810260"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Default="00BD4142" w:rsidP="00FA07B3">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1773449" y="1264723"/>
                                <a:ext cx="1101478"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Default="00BD4142" w:rsidP="00FA07B3">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Oval 260"/>
                            <wps:cNvSpPr/>
                            <wps:spPr>
                              <a:xfrm>
                                <a:off x="2119745" y="1727860"/>
                                <a:ext cx="848360"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Default="00BD4142" w:rsidP="00FA07B3">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2847217" y="1965367"/>
                                <a:ext cx="1123504"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Default="00BD4142" w:rsidP="00FA07B3">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2915392" y="486889"/>
                                <a:ext cx="957006"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1450FE" w:rsidRDefault="00BD4142" w:rsidP="00FA07B3">
                                  <w:pPr>
                                    <w:jc w:val="center"/>
                                    <w:rPr>
                                      <w:u w:val="single"/>
                                    </w:rPr>
                                  </w:pPr>
                                  <w:r w:rsidRPr="001450FE">
                                    <w:rPr>
                                      <w:u w:val="single"/>
                                    </w:rPr>
                                    <w:t>bookIDD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63"/>
                            <wps:cNvCnPr/>
                            <wps:spPr>
                              <a:xfrm flipV="1">
                                <a:off x="2820389" y="1300349"/>
                                <a:ext cx="338252" cy="87783"/>
                              </a:xfrm>
                              <a:prstGeom prst="line">
                                <a:avLst/>
                              </a:prstGeom>
                            </wps:spPr>
                            <wps:style>
                              <a:lnRef idx="1">
                                <a:schemeClr val="dk1"/>
                              </a:lnRef>
                              <a:fillRef idx="0">
                                <a:schemeClr val="dk1"/>
                              </a:fillRef>
                              <a:effectRef idx="0">
                                <a:schemeClr val="dk1"/>
                              </a:effectRef>
                              <a:fontRef idx="minor">
                                <a:schemeClr val="tx1"/>
                              </a:fontRef>
                            </wps:style>
                            <wps:bodyPr/>
                          </wps:wsp>
                          <wps:wsp>
                            <wps:cNvPr id="264" name="Straight Connector 264"/>
                            <wps:cNvCnPr/>
                            <wps:spPr>
                              <a:xfrm flipV="1">
                                <a:off x="2861953" y="1413164"/>
                                <a:ext cx="409651" cy="380390"/>
                              </a:xfrm>
                              <a:prstGeom prst="line">
                                <a:avLst/>
                              </a:prstGeom>
                            </wps:spPr>
                            <wps:style>
                              <a:lnRef idx="1">
                                <a:schemeClr val="dk1"/>
                              </a:lnRef>
                              <a:fillRef idx="0">
                                <a:schemeClr val="dk1"/>
                              </a:fillRef>
                              <a:effectRef idx="0">
                                <a:schemeClr val="dk1"/>
                              </a:effectRef>
                              <a:fontRef idx="minor">
                                <a:schemeClr val="tx1"/>
                              </a:fontRef>
                            </wps:style>
                            <wps:bodyPr/>
                          </wps:wsp>
                          <wps:wsp>
                            <wps:cNvPr id="265" name="Straight Connector 265"/>
                            <wps:cNvCnPr/>
                            <wps:spPr>
                              <a:xfrm>
                                <a:off x="3010394" y="1033154"/>
                                <a:ext cx="213868" cy="102413"/>
                              </a:xfrm>
                              <a:prstGeom prst="line">
                                <a:avLst/>
                              </a:prstGeom>
                            </wps:spPr>
                            <wps:style>
                              <a:lnRef idx="1">
                                <a:schemeClr val="dk1"/>
                              </a:lnRef>
                              <a:fillRef idx="0">
                                <a:schemeClr val="dk1"/>
                              </a:fillRef>
                              <a:effectRef idx="0">
                                <a:schemeClr val="dk1"/>
                              </a:effectRef>
                              <a:fontRef idx="minor">
                                <a:schemeClr val="tx1"/>
                              </a:fontRef>
                            </wps:style>
                            <wps:bodyPr/>
                          </wps:wsp>
                          <wps:wsp>
                            <wps:cNvPr id="266" name="Straight Connector 266"/>
                            <wps:cNvCnPr/>
                            <wps:spPr>
                              <a:xfrm flipV="1">
                                <a:off x="3331028" y="1490354"/>
                                <a:ext cx="124359" cy="468172"/>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Straight Connector 267"/>
                            <wps:cNvCnPr/>
                            <wps:spPr>
                              <a:xfrm>
                                <a:off x="3437906" y="878775"/>
                                <a:ext cx="58522" cy="141155"/>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768843A3" id="Group 188" o:spid="_x0000_s1071" style="position:absolute;left:0;text-align:left;margin-left:-45.05pt;margin-top:13.05pt;width:522pt;height:484.1pt;z-index:251679744" coordsize="66296,6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">
                <v:group id="Group 189" o:spid="_x0000_s1072" style="position:absolute;left:41861;top:25053;width:22650;height:36089" coordsize="22649,36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type id="_x0000_t4" coordsize="21600,21600" o:spt="4" path="m10800,l,10800,10800,21600,21600,10800xe">
                    <v:stroke joinstyle="miter"/>
                    <v:path gradientshapeok="t" o:connecttype="rect" textboxrect="5400,5400,16200,16200"/>
                  </v:shapetype>
                  <v:shape id="Diamond 190" o:spid="_x0000_s1073" type="#_x0000_t4" style="position:absolute;left:8086;width:13818;height: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cLsQA&#10;AADcAAAADwAAAGRycy9kb3ducmV2LnhtbESPTWvCQBCG74L/YRmhN920llJTVxGpUHopTQXpbciO&#10;m9DsbMhuNPrrOwfB2wzzfjyzXA++USfqYh3YwOMsA0VcBluzM7D/2U1fQcWEbLEJTAYuFGG9Go+W&#10;mNtw5m86FckpCeGYo4EqpTbXOpYVeYyz0BLL7Rg6j0nWzmnb4VnCfaOfsuxFe6xZGipsaVtR+Vf0&#10;Xnp5TvtnF1xj38OxPXz118/f3piHybB5A5VoSHfxzf1hBX8h+PKMT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8XC7EAAAA3AAAAA8AAAAAAAAAAAAAAAAAmAIAAGRycy9k&#10;b3ducmV2LnhtbFBLBQYAAAAABAAEAPUAAACJAwAAAAA=&#10;" fillcolor="white [3201]" strokecolor="black [3213]" strokeweight="1pt">
                    <v:textbox>
                      <w:txbxContent>
                        <w:p w:rsidR="00BD4142" w:rsidRPr="00842392" w:rsidRDefault="00BD4142" w:rsidP="00FA07B3">
                          <w:pPr>
                            <w:jc w:val="center"/>
                          </w:pPr>
                          <w:r>
                            <w:t>Return</w:t>
                          </w:r>
                        </w:p>
                      </w:txbxContent>
                    </v:textbox>
                  </v:shape>
                  <v:group id="Group 191" o:spid="_x0000_s1074" style="position:absolute;left:10042;top:7664;width:4890;height:8496" coordsize="4890,10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line id="Straight Connector 192" o:spid="_x0000_s1075" style="position:absolute;visibility:visible;mso-wrap-style:square" from="4890,0" to="4890,4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OWg8MAAADcAAAADwAAAGRycy9kb3ducmV2LnhtbERP32vCMBB+F/Y/hBvsRWY6B6K1qQzZ&#10;YLChrgafj+Zsi82lNJl2//0iCL7dx/fzstVgW3Gm3jeOFbxMEhDEpTMNVwr0/uN5DsIHZIOtY1Lw&#10;Rx5W+cMow9S4C//QuQiViCHsU1RQh9ClUvqyJot+4jriyB1dbzFE2FfS9HiJ4baV0ySZSYsNx4Ya&#10;O1rXVJ6KX6vgSy8O49ftXGu7Lza408379nut1NPj8LYEEWgId/HN/Wni/MUU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TloPDAAAA3AAAAA8AAAAAAAAAAAAA&#10;AAAAoQIAAGRycy9kb3ducmV2LnhtbFBLBQYAAAAABAAEAPkAAACRAwAAAAA=&#10;" strokecolor="black [3200]" strokeweight=".5pt">
                      <v:stroke joinstyle="miter"/>
                    </v:line>
                    <v:line id="Straight Connector 196" o:spid="_x0000_s1076" style="position:absolute;flip:x;visibility:visible;mso-wrap-style:square" from="0,4040" to="4890,4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YvgL4AAADcAAAADwAAAGRycy9kb3ducmV2LnhtbERPy6rCMBDdX/AfwgjublMvWLQaRQTF&#10;leLjA4ZmTIvNpDS5tf69EQR3czjPWax6W4uOWl85VjBOUhDEhdMVGwXXy/Z3CsIHZI21Y1LwJA+r&#10;5eBngbl2Dz5Rdw5GxBD2OSooQ2hyKX1RkkWfuIY4cjfXWgwRtkbqFh8x3NbyL00zabHi2FBiQ5uS&#10;ivv53yrQ5kBy7Uw3GZvsui3MEQ+7TqnRsF/PQQTqw1f8ce91nD/L4P1MvEAu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Zi+AvgAAANwAAAAPAAAAAAAAAAAAAAAAAKEC&#10;AABkcnMvZG93bnJldi54bWxQSwUGAAAAAAQABAD5AAAAjAMAAAAA&#10;" strokecolor="black [3200]" strokeweight=".5pt">
                      <v:stroke joinstyle="miter"/>
                    </v:line>
                    <v:line id="Straight Connector 197" o:spid="_x0000_s1077" style="position:absolute;visibility:visible;mso-wrap-style:square" from="0,4040" to="0,10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Q1G8MAAADcAAAADwAAAGRycy9kb3ducmV2LnhtbERP32vCMBB+F/Y/hBv4IjN1wlY7o4hM&#10;EBy61bDno7m1Zc2lNFHrf28GA9/u4/t582VvG3GmzteOFUzGCQjiwpmaSwX6uHlKQfiAbLBxTAqu&#10;5GG5eBjMMTPuwl90zkMpYgj7DBVUIbSZlL6oyKIfu5Y4cj+usxgi7EppOrzEcNvI5yR5kRZrjg0V&#10;trSuqPjNT1bBTs++R9NDqrU95nv81PX74WOt1PCxX72BCNSHu/jfvTVx/uwV/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kNRvDAAAA3AAAAA8AAAAAAAAAAAAA&#10;AAAAoQIAAGRycy9kb3ducmV2LnhtbFBLBQYAAAAABAAEAPkAAACRAwAAAAA=&#10;" strokecolor="black [3200]" strokeweight=".5pt">
                      <v:stroke joinstyle="miter"/>
                    </v:line>
                  </v:group>
                  <v:line id="Straight Connector 198" o:spid="_x0000_s1078" style="position:absolute;flip:x;visibility:visible;mso-wrap-style:square" from="9249,15275" to="10049,1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UeacMAAADcAAAADwAAAGRycy9kb3ducmV2LnhtbESPQWvDMAyF74P9B6NBb6uTQcua1i2h&#10;0NFTxtL+ABFrTlgsh9hN038/HQa7Sbyn9z7tDrPv1URj7AIbyJcZKOIm2I6dgevl9PoOKiZki31g&#10;MvCgCIf989MOCxvu/EVTnZySEI4FGmhTGgqtY9OSx7gMA7Fo32H0mGQdnbYj3iXc9/oty9baY8fS&#10;0OJAx5aan/rmDVhXkS6Dm1a5W19PjfvE6mMyZvEyl1tQieb0b/67PlvB3witPCMT6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1HmnDAAAA3AAAAA8AAAAAAAAAAAAA&#10;AAAAoQIAAGRycy9kb3ducmV2LnhtbFBLBQYAAAAABAAEAPkAAACRAwAAAAA=&#10;" strokecolor="black [3200]" strokeweight=".5pt">
                    <v:stroke joinstyle="miter"/>
                  </v:line>
                  <v:line id="Straight Connector 199" o:spid="_x0000_s1079" style="position:absolute;visibility:visible;mso-wrap-style:square" from="9989,15275" to="1071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8sMAAADcAAAADwAAAGRycy9kb3ducmV2LnhtbERP32vCMBB+H/g/hBv4MmbqhGGrUUQc&#10;CMrcatjz0ZxtWXMpTdT635vBwLf7+H7efNnbRlyo87VjBeNRAoK4cKbmUoE+frxOQfiAbLBxTApu&#10;5GG5GDzNMTPuyt90yUMpYgj7DBVUIbSZlL6oyKIfuZY4cifXWQwRdqU0HV5juG3kW5K8S4s1x4YK&#10;W1pXVPzmZ6tgp9Ofl8lhqrU95p/4pevNYb9Wavjcr2YgAvXhIf53b02cn6b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3BPLDAAAA3AAAAA8AAAAAAAAAAAAA&#10;AAAAoQIAAGRycy9kb3ducmV2LnhtbFBLBQYAAAAABAAEAPkAAACRAwAAAAA=&#10;" strokecolor="black [3200]" strokeweight=".5pt">
                    <v:stroke joinstyle="miter"/>
                  </v:line>
                  <v:group id="Group 200" o:spid="_x0000_s1080" style="position:absolute;top:16068;width:22649;height:20020" coordsize="22649,20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201" o:spid="_x0000_s1081" style="position:absolute;width:11906;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4PMIA&#10;AADcAAAADwAAAGRycy9kb3ducmV2LnhtbESPwYoCMRBE7wv+Q2jB25rRw7KMRhFREA8rO/oBzaSd&#10;DE46MYk6/r0RFvZYVNUrar7sbSfuFGLrWMFkXIAgrp1uuVFwOm4/v0HEhKyxc0wKnhRhuRh8zLHU&#10;7sG/dK9SIzKEY4kKTEq+lDLWhizGsfPE2Tu7YDFlGRqpAz4y3HZyWhRf0mLLecGgp7Wh+lLdrAIf&#10;Vv5gNua47X/Cbt/cqtZcn0qNhv1qBiJRn/7Df+2dVjAtJvA+k4+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Xg8wgAAANwAAAAPAAAAAAAAAAAAAAAAAJgCAABkcnMvZG93&#10;bnJldi54bWxQSwUGAAAAAAQABAD1AAAAhwMAAAAA&#10;" fillcolor="white [3201]" strokecolor="black [3213]" strokeweight="1pt">
                      <v:textbox>
                        <w:txbxContent>
                          <w:p w:rsidR="00BD4142" w:rsidRPr="00842392" w:rsidRDefault="00BD4142" w:rsidP="00FA07B3">
                            <w:pPr>
                              <w:jc w:val="center"/>
                            </w:pPr>
                            <w:r>
                              <w:t>Resources</w:t>
                            </w:r>
                          </w:p>
                        </w:txbxContent>
                      </v:textbox>
                    </v:rect>
                    <v:oval id="Oval 202" o:spid="_x0000_s1082" style="position:absolute;left:8193;top:7065;width:9144;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SbTMUA&#10;AADcAAAADwAAAGRycy9kb3ducmV2LnhtbESP0WrCQBRE3wv+w3KFvhTdGDFIdBPaYrFPQq0fcMle&#10;s9Hs3ZDdmrRf3y0UfBxm5gyzLUfbihv1vnGsYDFPQBBXTjdcKzh9vs3WIHxA1tg6JgXf5KEsJg9b&#10;zLUb+INux1CLCGGfowITQpdL6StDFv3cdcTRO7veYoiyr6XucYhw28o0STJpseG4YLCjV0PV9fhl&#10;FWTrdLmjxe4lG8zPuLL+sL90T0o9TsfnDYhAY7iH/9vvWkGapPB3Jh4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JtMxQAAANwAAAAPAAAAAAAAAAAAAAAAAJgCAABkcnMv&#10;ZG93bnJldi54bWxQSwUGAAAAAAQABAD1AAAAigMAAAAA&#10;" fillcolor="white [3201]" strokecolor="black [3213]" strokeweight="1pt">
                      <v:stroke joinstyle="miter"/>
                      <v:textbox>
                        <w:txbxContent>
                          <w:p w:rsidR="00BD4142" w:rsidRPr="00842392" w:rsidRDefault="00BD4142" w:rsidP="00FA07B3">
                            <w:pPr>
                              <w:jc w:val="center"/>
                            </w:pPr>
                            <w:r>
                              <w:t>Thesis</w:t>
                            </w:r>
                          </w:p>
                        </w:txbxContent>
                      </v:textbox>
                    </v:oval>
                    <v:line id="Straight Connector 203" o:spid="_x0000_s1083" style="position:absolute;visibility:visible;mso-wrap-style:square" from="9084,3443" to="12608,6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H48UAAADcAAAADwAAAGRycy9kb3ducmV2LnhtbESPQWvCQBSE70L/w/IKXqRuVBCbukoR&#10;BcGiNi49P7KvSWj2bciuGv99VxA8DjPzDTNfdrYWF2p95VjBaJiAIM6dqbhQoE+btxkIH5AN1o5J&#10;wY08LBcvvTmmxl35my5ZKESEsE9RQRlCk0rp85Is+qFriKP361qLIcq2kKbFa4TbWo6TZCotVhwX&#10;SmxoVVL+l52tgp1+/xlMDjOt7Snb41FX68PXSqn+a/f5ASJQF57hR3trFIyTC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DH48UAAADcAAAADwAAAAAAAAAA&#10;AAAAAAChAgAAZHJzL2Rvd25yZXYueG1sUEsFBgAAAAAEAAQA+QAAAJMDAAAAAA==&#10;" strokecolor="black [3200]" strokeweight=".5pt">
                      <v:stroke joinstyle="miter"/>
                    </v:line>
                    <v:oval id="Oval 204" o:spid="_x0000_s1084" style="position:absolute;left:14547;top:12409;width:8102;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mo8UA&#10;AADcAAAADwAAAGRycy9kb3ducmV2LnhtbESP0WrCQBRE3wX/YblCX4puTDVIdBUtlvpUqPoBl+w1&#10;G83eDdmtSfv13ULBx2FmzjCrTW9rcafWV44VTCcJCOLC6YpLBefT23gBwgdkjbVjUvBNHjbr4WCF&#10;uXYdf9L9GEoRIexzVGBCaHIpfWHIop+4hjh6F9daDFG2pdQtdhFua5kmSSYtVhwXDDb0aqi4Hb+s&#10;gmyRvuxput9lnfnp59Z/vF+bZ6WeRv12CSJQHx7h//ZBK0iT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4aajxQAAANwAAAAPAAAAAAAAAAAAAAAAAJgCAABkcnMv&#10;ZG93bnJldi54bWxQSwUGAAAAAAQABAD1AAAAigMAAAAA&#10;" fillcolor="white [3201]" strokecolor="black [3213]" strokeweight="1pt">
                      <v:stroke joinstyle="miter"/>
                      <v:textbox>
                        <w:txbxContent>
                          <w:p w:rsidR="00BD4142" w:rsidRDefault="00BD4142" w:rsidP="00FA07B3">
                            <w:pPr>
                              <w:jc w:val="center"/>
                            </w:pPr>
                            <w:r>
                              <w:t>title</w:t>
                            </w:r>
                          </w:p>
                        </w:txbxContent>
                      </v:textbox>
                    </v:oval>
                    <v:line id="Straight Connector 205" o:spid="_x0000_s1085" style="position:absolute;flip:y;visibility:visible;mso-wrap-style:square" from="8668,11400" to="9839,13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tFDL4AAADcAAAADwAAAGRycy9kb3ducmV2LnhtbESPwQrCMBBE74L/EFbwpqmCItUoIiie&#10;FLUfsDRrWmw2pYm1/r0RBI/DzLxhVpvOVqKlxpeOFUzGCQji3OmSjYLsth8tQPiArLFyTAre5GGz&#10;7vdWmGr34gu112BEhLBPUUERQp1K6fOCLPqxq4mjd3eNxRBlY6Ru8BXhtpLTJJlLiyXHhQJr2hWU&#10;P65Pq0CbE8mtM+1sYubZPjdnPB1apYaDbrsEEagL//CvfdQKpskMvmfiEZ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Wm0UMvgAAANwAAAAPAAAAAAAAAAAAAAAAAKEC&#10;AABkcnMvZG93bnJldi54bWxQSwUGAAAAAAQABAD5AAAAjAMAAAAA&#10;" strokecolor="black [3200]" strokeweight=".5pt">
                      <v:stroke joinstyle="miter"/>
                    </v:line>
                    <v:line id="Straight Connector 206" o:spid="_x0000_s1086" style="position:absolute;flip:x y;visibility:visible;mso-wrap-style:square" from="15022,11637" to="15900,1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R78UAAADcAAAADwAAAGRycy9kb3ducmV2LnhtbESP3WrCQBSE7wu+w3KE3tWNQlVSVxGl&#10;UAotGKW9PWSPSWj2bLK75uftu4WCl8PMfMNsdoOpRUfOV5YVzGcJCOLc6ooLBZfz69MahA/IGmvL&#10;pGAkD7vt5GGDqbY9n6jLQiEihH2KCsoQmlRKn5dk0M9sQxy9q3UGQ5SukNphH+GmloskWUqDFceF&#10;Ehs6lJT/ZDejILuOx8/Vl+bh4r6fP1bZ+6m9tUo9Tof9C4hAQ7iH/9tvWsEiWcLfmXgE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DR78UAAADcAAAADwAAAAAAAAAA&#10;AAAAAAChAgAAZHJzL2Rvd25yZXYueG1sUEsFBgAAAAAEAAQA+QAAAJMDAAAAAA==&#10;" strokecolor="black [3200]" strokeweight=".5pt">
                      <v:stroke joinstyle="miter"/>
                    </v:line>
                    <v:oval id="Oval 207" o:spid="_x0000_s1087" style="position:absolute;left:1306;top:12765;width:10600;height:3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41MUA&#10;AADcAAAADwAAAGRycy9kb3ducmV2LnhtbESP0WrCQBRE3wX/YblCX4puTDFKdBUtlvpUqPoBl+w1&#10;G83eDdmtSfv13ULBx2FmzjCrTW9rcafWV44VTCcJCOLC6YpLBefT23gBwgdkjbVjUvBNHjbr4WCF&#10;uXYdf9L9GEoRIexzVGBCaHIpfWHIop+4hjh6F9daDFG2pdQtdhFua5kmSSYtVhwXDDb0aqi4Hb+s&#10;gmyRvuxput9lnfnpZ9Z/vF+bZ6WeRv12CSJQHx7h//ZBK0iTO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MzjUxQAAANwAAAAPAAAAAAAAAAAAAAAAAJgCAABkcnMv&#10;ZG93bnJldi54bWxQSwUGAAAAAAQABAD1AAAAigMAAAAA&#10;" fillcolor="white [3201]" strokecolor="black [3213]" strokeweight="1pt">
                      <v:stroke joinstyle="miter"/>
                      <v:textbox>
                        <w:txbxContent>
                          <w:p w:rsidR="00BD4142" w:rsidRDefault="00BD4142" w:rsidP="00FA07B3">
                            <w:pPr>
                              <w:jc w:val="center"/>
                            </w:pPr>
                            <w:r>
                              <w:t>category</w:t>
                            </w:r>
                          </w:p>
                        </w:txbxContent>
                      </v:textbox>
                    </v:oval>
                    <v:oval id="Oval 208" o:spid="_x0000_s1088" style="position:absolute;left:8429;top:16090;width:10896;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yspsIA&#10;AADcAAAADwAAAGRycy9kb3ducmV2LnhtbERP3WrCMBS+F/YO4Qx2IzO1YpHaVDZxuCth3R7g0Byb&#10;bs1JaaKtPv1yMdjlx/df7CbbiSsNvnWsYLlIQBDXTrfcKPj6fHvegPABWWPnmBTcyMOufJgVmGs3&#10;8gddq9CIGMI+RwUmhD6X0teGLPqF64kjd3aDxRDh0Eg94BjDbSfTJMmkxZZjg8Ge9obqn+piFWSb&#10;dHWg5eE1G819Wlt/On73c6WeHqeXLYhAU/gX/7nftYI0iWvjmXgE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KymwgAAANwAAAAPAAAAAAAAAAAAAAAAAJgCAABkcnMvZG93&#10;bnJldi54bWxQSwUGAAAAAAQABAD1AAAAhwMAAAAA&#10;" fillcolor="white [3201]" strokecolor="black [3213]" strokeweight="1pt">
                      <v:stroke joinstyle="miter"/>
                      <v:textbox>
                        <w:txbxContent>
                          <w:p w:rsidR="00BD4142" w:rsidRPr="001450FE" w:rsidRDefault="00BD4142" w:rsidP="00FA07B3">
                            <w:pPr>
                              <w:jc w:val="center"/>
                              <w:rPr>
                                <w:u w:val="single"/>
                              </w:rPr>
                            </w:pPr>
                            <w:r w:rsidRPr="001450FE">
                              <w:rPr>
                                <w:u w:val="single"/>
                              </w:rPr>
                              <w:t>thesisID</w:t>
                            </w:r>
                          </w:p>
                        </w:txbxContent>
                      </v:textbox>
                    </v:oval>
                    <v:line id="Straight Connector 209" o:spid="_x0000_s1089" style="position:absolute;visibility:visible;mso-wrap-style:square" from="12765,11994" to="12765,16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jwCcYAAADcAAAADwAAAGRycy9kb3ducmV2LnhtbESPQWvCQBSE70L/w/IKvUjdVKFomo0U&#10;URCUauPS8yP7moRm34bsVuO/dwsFj8PMfMNky8G24ky9bxwreJkkIIhLZxquFOjT5nkOwgdkg61j&#10;UnAlD8v8YZRhatyFP+lchEpECPsUFdQhdKmUvqzJop+4jjh63663GKLsK2l6vES4beU0SV6lxYbj&#10;Qo0drWoqf4pfq2CnF1/j2WGutT0VH3jUzfqwXyn19Di8v4EINIR7+L+9NQqmyQL+zsQjI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Y8AnGAAAA3AAAAA8AAAAAAAAA&#10;AAAAAAAAoQIAAGRycy9kb3ducmV2LnhtbFBLBQYAAAAABAAEAPkAAACUAwAAAAA=&#10;" strokecolor="black [3200]" strokeweight=".5pt">
                      <v:stroke joinstyle="miter"/>
                    </v:line>
                  </v:group>
                </v:group>
                <v:group id="Group 210" o:spid="_x0000_s1090" style="position:absolute;left:33457;width:32839;height:33026" coordsize="32838,33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group id="Group 211" o:spid="_x0000_s1091" style="position:absolute;left:17812;top:14449;width:5632;height:10553" coordorigin=",-138" coordsize="5635,10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line id="Straight Connector 212" o:spid="_x0000_s1092" style="position:absolute;visibility:visible;mso-wrap-style:square" from="0,-138" to="0,4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X0pcUAAADcAAAADwAAAGRycy9kb3ducmV2LnhtbESPQWvCQBSE74L/YXlCL6IbIxSbuopI&#10;C4UWtXHx/Mi+JsHs25Ddavz3XaHgcZiZb5jlureNuFDna8cKZtMEBHHhTM2lAn18nyxA+IBssHFM&#10;Cm7kYb0aDpaYGXflb7rkoRQRwj5DBVUIbSalLyqy6KeuJY7ej+sshii7UpoOrxFuG5kmybO0WHNc&#10;qLClbUXFOf+1Cj71y2k83y+0tsd8hwddv+2/tko9jfrNK4hAfXiE/9sfRkE6S+F+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X0pcUAAADcAAAADwAAAAAAAAAA&#10;AAAAAAChAgAAZHJzL2Rvd25yZXYueG1sUEsFBgAAAAAEAAQA+QAAAJMDAAAAAA==&#10;" strokecolor="black [3200]" strokeweight=".5pt">
                      <v:stroke joinstyle="miter"/>
                    </v:line>
                    <v:line id="Straight Connector 213" o:spid="_x0000_s1093" style="position:absolute;visibility:visible;mso-wrap-style:square" from="0,4183" to="5633,4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lRPsUAAADcAAAADwAAAGRycy9kb3ducmV2LnhtbESPQWvCQBSE74L/YXmCF9GNCkWjqxSp&#10;UKjUNi6eH9lnEsy+Ddmtpv/eLRQ8DjPzDbPedrYWN2p95VjBdJKAIM6dqbhQoE/78QKED8gGa8ek&#10;4Jc8bDf93hpT4+78TbcsFCJC2KeooAyhSaX0eUkW/cQ1xNG7uNZiiLItpGnxHuG2lrMkeZEWK44L&#10;JTa0Kym/Zj9WwYdenkfz40Jre8o+8UtXb8fDTqnhoHtdgQjUhWf4v/1uFMymc/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lRPsUAAADcAAAADwAAAAAAAAAA&#10;AAAAAAChAgAAZHJzL2Rvd25yZXYueG1sUEsFBgAAAAAEAAQA+QAAAJMDAAAAAA==&#10;" strokecolor="black [3200]" strokeweight=".5pt">
                      <v:stroke joinstyle="miter"/>
                    </v:line>
                    <v:line id="Straight Connector 214" o:spid="_x0000_s1094" style="position:absolute;visibility:visible;mso-wrap-style:square" from="5635,4253" to="5635,10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DJSsYAAADcAAAADwAAAGRycy9kb3ducmV2LnhtbESP3WrCQBSE7wu+w3KE3hTdaEvR6Coi&#10;FgoWf+Li9SF7TILZsyG71fTt3UKhl8PMfMPMl52txY1aXzlWMBomIIhzZyouFOjTx2ACwgdkg7Vj&#10;UvBDHpaL3tMcU+PufKRbFgoRIexTVFCG0KRS+rwki37oGuLoXVxrMUTZFtK0eI9wW8txkrxLixXH&#10;hRIbWpeUX7Nvq2Crp+eX1/1Ea3vKdnjQ1Wb/tVbqud+tZiACdeE//Nf+NArGozf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AyUrGAAAA3AAAAA8AAAAAAAAA&#10;AAAAAAAAoQIAAGRycy9kb3ducmV2LnhtbFBLBQYAAAAABAAEAPkAAACUAwAAAAA=&#10;" strokecolor="black [3200]" strokeweight=".5pt">
                      <v:stroke joinstyle="miter"/>
                    </v:line>
                  </v:group>
                  <v:group id="Group 215" o:spid="_x0000_s1095" style="position:absolute;width:32838;height:33026" coordsize="32838,33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tangle 216" o:spid="_x0000_s1096" style="position:absolute;left:7558;top:11099;width:11906;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F2lcIA&#10;AADcAAAADwAAAGRycy9kb3ducmV2LnhtbESPwYoCMRBE74L/EFrYm2b0IDJrFFlWEA+Kox/QTHon&#10;w0462STq+PcbQfBYVNUrarnubSduFGLrWMF0UoAgrp1uuVFwOW/HCxAxIWvsHJOCB0VYr4aDJZba&#10;3flEtyo1IkM4lqjApORLKWNtyGKcOE+cvR8XLKYsQyN1wHuG207OimIuLbacFwx6+jJU/1ZXq8CH&#10;jT+ab3Pe9oew2zfXqjV/D6U+Rv3mE0SiPr3Dr/ZOK5hN5/A8k4+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XaVwgAAANwAAAAPAAAAAAAAAAAAAAAAAJgCAABkcnMvZG93&#10;bnJldi54bWxQSwUGAAAAAAQABAD1AAAAhwMAAAAA&#10;" fillcolor="white [3201]" strokecolor="black [3213]" strokeweight="1pt">
                      <v:textbox>
                        <w:txbxContent>
                          <w:p w:rsidR="00BD4142" w:rsidRPr="00842392" w:rsidRDefault="00BD4142" w:rsidP="00FA07B3">
                            <w:pPr>
                              <w:jc w:val="center"/>
                            </w:pPr>
                            <w:r>
                              <w:t>Student</w:t>
                            </w:r>
                          </w:p>
                        </w:txbxContent>
                      </v:textbox>
                    </v:rect>
                    <v:oval id="Oval 218" o:spid="_x0000_s1097" style="position:absolute;left:1795;top:4281;width:12020;height:4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U6e8IA&#10;AADcAAAADwAAAGRycy9kb3ducmV2LnhtbERP3WrCMBS+F/YO4Qx2IzNth0U607KJY7sS1D3AoTlr&#10;ujUnpYm2+vTLheDlx/e/ribbiTMNvnWsIF0kIIhrp1tuFHwfP55XIHxA1tg5JgUX8lCVD7M1FtqN&#10;vKfzITQihrAvUIEJoS+k9LUhi37heuLI/bjBYohwaKQecIzhtpNZkuTSYsuxwWBPG0P13+FkFeSr&#10;7GVL6fY9H811Wlq/+/zt50o9PU5vryACTeEuvrm/tIIsjWvjmXgEZP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dTp7wgAAANwAAAAPAAAAAAAAAAAAAAAAAJgCAABkcnMvZG93&#10;bnJldi54bWxQSwUGAAAAAAQABAD1AAAAhwMAAAAA&#10;" fillcolor="white [3201]" strokecolor="black [3213]" strokeweight="1pt">
                      <v:stroke joinstyle="miter"/>
                      <v:textbox>
                        <w:txbxContent>
                          <w:p w:rsidR="00BD4142" w:rsidRPr="001450FE" w:rsidRDefault="00BD4142" w:rsidP="00FA07B3">
                            <w:pPr>
                              <w:jc w:val="center"/>
                              <w:rPr>
                                <w:u w:val="single"/>
                              </w:rPr>
                            </w:pPr>
                            <w:r w:rsidRPr="001450FE">
                              <w:rPr>
                                <w:u w:val="single"/>
                              </w:rPr>
                              <w:t>studentID</w:t>
                            </w:r>
                          </w:p>
                        </w:txbxContent>
                      </v:textbox>
                    </v:oval>
                    <v:oval id="Oval 219" o:spid="_x0000_s1098" style="position:absolute;left:14006;top:4757;width:9144;height:4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f4MUA&#10;AADcAAAADwAAAGRycy9kb3ducmV2LnhtbESP0WrCQBRE3wv+w3KFvhTdJKVBo6uoWNqnQtUPuGSv&#10;2Wj2bsiuJu3XdwuFPg4zc4ZZrgfbiDt1vnasIJ0mIIhLp2uuFJyOr5MZCB+QNTaOScEXeVivRg9L&#10;LLTr+ZPuh1CJCGFfoAITQltI6UtDFv3UtcTRO7vOYoiyq6TusI9w28gsSXJpsea4YLClnaHyerhZ&#10;Bfkse95Tut/mvfkeXqz/eLu0T0o9jofNAkSgIfyH/9rvWkGWzuH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Z/gxQAAANwAAAAPAAAAAAAAAAAAAAAAAJgCAABkcnMv&#10;ZG93bnJldi54bWxQSwUGAAAAAAQABAD1AAAAigMAAAAA&#10;" fillcolor="white [3201]" strokecolor="black [3213]" strokeweight="1pt">
                      <v:stroke joinstyle="miter"/>
                      <v:textbox>
                        <w:txbxContent>
                          <w:p w:rsidR="00BD4142" w:rsidRPr="00842392" w:rsidRDefault="00BD4142" w:rsidP="00FA07B3">
                            <w:pPr>
                              <w:jc w:val="center"/>
                            </w:pPr>
                            <w:r>
                              <w:t>Name</w:t>
                            </w:r>
                          </w:p>
                        </w:txbxContent>
                      </v:textbox>
                    </v:oval>
                    <v:shape id="Diamond 220" o:spid="_x0000_s1099" type="#_x0000_t4" style="position:absolute;top:25159;width:13817;height: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0tcEA&#10;AADcAAAADwAAAGRycy9kb3ducmV2LnhtbERPTWvCQBC9F/wPywje6sZYpERXEbFQeim1gngbsuMm&#10;mJ0N2Y2m/fWdQ8Hj432vNoNv1I26WAc2MJtmoIjLYGt2Bo7fb8+voGJCttgEJgM/FGGzHj2tsLDh&#10;zl90OySnJIRjgQaqlNpC61hW5DFOQ0ss3CV0HpPAzmnb4V3CfaPzLFtojzVLQ4Ut7Soqr4feSy/P&#10;6fjigmvsPlza02f/+3HujZmMh+0SVKIhPcT/7ndrIM9lvpyRI6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m9LXBAAAA3AAAAA8AAAAAAAAAAAAAAAAAmAIAAGRycy9kb3du&#10;cmV2LnhtbFBLBQYAAAAABAAEAPUAAACGAwAAAAA=&#10;" fillcolor="white [3201]" strokecolor="black [3213]" strokeweight="1pt">
                      <v:textbox>
                        <w:txbxContent>
                          <w:p w:rsidR="00BD4142" w:rsidRPr="00842392" w:rsidRDefault="00BD4142" w:rsidP="00FA07B3">
                            <w:pPr>
                              <w:jc w:val="center"/>
                            </w:pPr>
                            <w:r>
                              <w:t>Borrow</w:t>
                            </w:r>
                          </w:p>
                        </w:txbxContent>
                      </v:textbox>
                    </v:shape>
                    <v:group id="Group 221" o:spid="_x0000_s1100" style="position:absolute;left:6871;top:14693;width:4889;height:10414" coordsize="4890,10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line id="Straight Connector 222" o:spid="_x0000_s1101" style="position:absolute;visibility:visible;mso-wrap-style:square" from="4890,0" to="4890,4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GMUAAADcAAAADwAAAGRycy9kb3ducmV2LnhtbESPQWvCQBSE7wX/w/KEXkrdGKHY6Coi&#10;CoJS27h4fmRfk9Ds25Ddavz3bqHgcZiZb5j5sreNuFDna8cKxqMEBHHhTM2lAn3avk5B+IBssHFM&#10;Cm7kYbkYPM0xM+7KX3TJQykihH2GCqoQ2kxKX1Rk0Y9cSxy9b9dZDFF2pTQdXiPcNjJNkjdpsea4&#10;UGFL64qKn/zXKtjr9/PL5DjV2p7yD/zU9eZ4WCv1POxXMxCB+vAI/7d3RkGapvB3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k+GMUAAADcAAAADwAAAAAAAAAA&#10;AAAAAAChAgAAZHJzL2Rvd25yZXYueG1sUEsFBgAAAAAEAAQA+QAAAJMDAAAAAA==&#10;" strokecolor="black [3200]" strokeweight=".5pt">
                        <v:stroke joinstyle="miter"/>
                      </v:line>
                      <v:line id="Straight Connector 223" o:spid="_x0000_s1102" style="position:absolute;flip:x;visibility:visible;mso-wrap-style:square" from="0,4040" to="4890,4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skg8IAAADcAAAADwAAAGRycy9kb3ducmV2LnhtbESPwWrDMBBE74X+g9hCbrVsl4bgRDYm&#10;4NJTSpN8wGJtZVNrZSzFdv8+KhR6HGbmDXOoVjuImSbfO1aQJSkI4tbpno2C66V53oHwAVnj4JgU&#10;/JCHqnx8OGCh3cKfNJ+DERHCvkAFXQhjIaVvO7LoEzcSR+/LTRZDlJOResIlwu0g8zTdSos9x4UO&#10;Rzp21H6fb1aBNieStTPza2a216Y1H3h6m5XaPK31HkSgNfyH/9rvWkGev8DvmXgE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skg8IAAADcAAAADwAAAAAAAAAAAAAA&#10;AAChAgAAZHJzL2Rvd25yZXYueG1sUEsFBgAAAAAEAAQA+QAAAJADAAAAAA==&#10;" strokecolor="black [3200]" strokeweight=".5pt">
                        <v:stroke joinstyle="miter"/>
                      </v:line>
                      <v:line id="Straight Connector 224" o:spid="_x0000_s1103" style="position:absolute;visibility:visible;mso-wrap-style:square" from="0,4040" to="0,10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wD98YAAADcAAAADwAAAGRycy9kb3ducmV2LnhtbESPQWvCQBSE7wX/w/IEL6VujKVo6ipF&#10;FARLbePi+ZF9TUKzb0N21fjv3UKhx2FmvmEWq9424kKdrx0rmIwTEMSFMzWXCvRx+zQD4QOywcYx&#10;KbiRh9Vy8LDAzLgrf9ElD6WIEPYZKqhCaDMpfVGRRT92LXH0vl1nMUTZldJ0eI1w28g0SV6kxZrj&#10;QoUtrSsqfvKzVbDX89Pj9DDT2h7zD/zU9ebwvlZqNOzfXkEE6sN/+K+9MwrS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sA/fGAAAA3AAAAA8AAAAAAAAA&#10;AAAAAAAAoQIAAGRycy9kb3ducmV2LnhtbFBLBQYAAAAABAAEAPkAAACUAwAAAAA=&#10;" strokecolor="black [3200]" strokeweight=".5pt">
                        <v:stroke joinstyle="miter"/>
                      </v:line>
                    </v:group>
                    <v:line id="Straight Connector 225" o:spid="_x0000_s1104" style="position:absolute;visibility:visible;mso-wrap-style:square" from="1004,12791" to="6744,1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CmbMYAAADcAAAADwAAAGRycy9kb3ducmV2LnhtbESPQWvCQBSE7wX/w/IEL6VujLRo6ipF&#10;FARLbePi+ZF9TUKzb0N21fjv3UKhx2FmvmEWq9424kKdrx0rmIwTEMSFMzWXCvRx+zQD4QOywcYx&#10;KbiRh9Vy8LDAzLgrf9ElD6WIEPYZKqhCaDMpfVGRRT92LXH0vl1nMUTZldJ0eI1w28g0SV6kxZrj&#10;QoUtrSsqfvKzVbDX89Pj9DDT2h7zD/zU9ebwvlZqNOzfXkEE6sN/+K+9MwrS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gpmzGAAAA3AAAAA8AAAAAAAAA&#10;AAAAAAAAoQIAAGRycy9kb3ducmV2LnhtbFBLBQYAAAAABAAEAPkAAACUAwAAAAA=&#10;" strokecolor="black [3200]" strokeweight=".5pt">
                      <v:stroke joinstyle="miter"/>
                    </v:line>
                    <v:group id="Group 226" o:spid="_x0000_s1105" style="position:absolute;left:6659;top:11945;width:883;height:1644" coordsize="88281,165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Straight Connector 227" o:spid="_x0000_s1106" style="position:absolute;flip:y;visibility:visible;mso-wrap-style:square" from="0,0" to="81280,8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AigMIAAADcAAAADwAAAGRycy9kb3ducmV2LnhtbESP3YrCMBSE74V9h3AW9s6mFvyhmhYR&#10;FK9c/HmAQ3M2LduclCbW+vYbQdjLYWa+YTblaFsxUO8bxwpmSQqCuHK6YaPgdt1PVyB8QNbYOiYF&#10;T/JQFh+TDebaPfhMwyUYESHsc1RQh9DlUvqqJos+cR1x9H5cbzFE2Rupe3xEuG1llqYLabHhuFBj&#10;R7uaqt/L3SrQ5kRy68wwn5nFbV+ZbzwdBqW+PsftGkSgMfyH3+2jVpBlS3idiUd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AigMIAAADcAAAADwAAAAAAAAAAAAAA&#10;AAChAgAAZHJzL2Rvd25yZXYueG1sUEsFBgAAAAAEAAQA+QAAAJADAAAAAA==&#10;" strokecolor="black [3200]" strokeweight=".5pt">
                        <v:stroke joinstyle="miter"/>
                      </v:line>
                      <v:line id="Straight Connector 228" o:spid="_x0000_s1107" style="position:absolute;visibility:visible;mso-wrap-style:square" from="6394,83127" to="88281,165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EJ8sMAAADcAAAADwAAAGRycy9kb3ducmV2LnhtbERPXWvCMBR9F/wP4Qp7kTVdBdGuUUQ2&#10;GDh01rDnS3PXFpub0mTa/fvlYbDHw/kutqPtxI0G3zpW8JSkIIgrZ1quFejL6+MKhA/IBjvHpOCH&#10;PGw300mBuXF3PtOtDLWIIexzVNCE0OdS+qohiz5xPXHkvtxgMUQ41NIMeI/htpNZmi6lxZZjQ4M9&#10;7RuqruW3VXDQ68/54rTS2l7KI37o9uX0vlfqYTbunkEEGsO/+M/9ZhRkWVwbz8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hCfLDAAAA3AAAAA8AAAAAAAAAAAAA&#10;AAAAoQIAAGRycy9kb3ducmV2LnhtbFBLBQYAAAAABAAEAPkAAACRAwAAAAA=&#10;" strokecolor="black [3200]" strokeweight=".5pt">
                        <v:stroke joinstyle="miter"/>
                      </v:line>
                    </v:group>
                    <v:oval id="Oval 229" o:spid="_x0000_s1108" style="position:absolute;left:10729;width:8809;height:3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VVXcUA&#10;AADcAAAADwAAAGRycy9kb3ducmV2LnhtbESP0WrCQBRE3wX/YblCX4puTDFodBUtlvpUqPoBl+w1&#10;G83eDdmtSfv13ULBx2FmzjCrTW9rcafWV44VTCcJCOLC6YpLBefT23gOwgdkjbVjUvBNHjbr4WCF&#10;uXYdf9L9GEoRIexzVGBCaHIpfWHIop+4hjh6F9daDFG2pdQtdhFua5kmSSYtVhwXDDb0aqi4Hb+s&#10;gmyevuxput9lnfnpZ9Z/vF+bZ6WeRv12CSJQHx7h//ZBK0jTB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VVdxQAAANwAAAAPAAAAAAAAAAAAAAAAAJgCAABkcnMv&#10;ZG93bnJldi54bWxQSwUGAAAAAAQABAD1AAAAigMAAAAA&#10;" fillcolor="white [3201]" strokecolor="black [3213]" strokeweight="1pt">
                      <v:stroke joinstyle="miter"/>
                      <v:textbox>
                        <w:txbxContent>
                          <w:p w:rsidR="00BD4142" w:rsidRDefault="00BD4142" w:rsidP="00FA07B3">
                            <w:pPr>
                              <w:jc w:val="center"/>
                            </w:pPr>
                            <w:r>
                              <w:t>fname</w:t>
                            </w:r>
                          </w:p>
                        </w:txbxContent>
                      </v:textbox>
                    </v:oval>
                    <v:oval id="Oval 230" o:spid="_x0000_s1109" style="position:absolute;left:20877;top:52;width:9428;height:3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qHcIA&#10;AADcAAAADwAAAGRycy9kb3ducmV2LnhtbERP3WrCMBS+F/YO4Qx2IzO1YpGuqUxR5pVgtwc4NGdN&#10;t+akNJmte3pzMdjlx/dfbCfbiSsNvnWsYLlIQBDXTrfcKPh4Pz5vQPiArLFzTApu5GFbPswKzLUb&#10;+ULXKjQihrDPUYEJoc+l9LUhi37heuLIfbrBYohwaKQecIzhtpNpkmTSYsuxwWBPe0P1d/VjFWSb&#10;dHWg5WGXjeZ3Wlt/fvvq50o9PU6vLyACTeFf/Oc+aQXpKs6PZ+IR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tmodwgAAANwAAAAPAAAAAAAAAAAAAAAAAJgCAABkcnMvZG93&#10;bnJldi54bWxQSwUGAAAAAAQABAD1AAAAhwMAAAAA&#10;" fillcolor="white [3201]" strokecolor="black [3213]" strokeweight="1pt">
                      <v:stroke joinstyle="miter"/>
                      <v:textbox>
                        <w:txbxContent>
                          <w:p w:rsidR="00BD4142" w:rsidRDefault="00BD4142" w:rsidP="00FA07B3">
                            <w:pPr>
                              <w:jc w:val="center"/>
                            </w:pPr>
                            <w:r>
                              <w:t>mname</w:t>
                            </w:r>
                          </w:p>
                        </w:txbxContent>
                      </v:textbox>
                    </v:oval>
                    <v:oval id="Oval 231" o:spid="_x0000_s1110" style="position:absolute;left:24736;top:5549;width:8102;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PhsUA&#10;AADcAAAADwAAAGRycy9kb3ducmV2LnhtbESP0WrCQBRE3wv+w3KFvhTdJNIg0VVssehTQdsPuGRv&#10;s6nZuyG7Nalf7wqCj8PMnGGW68E24kydrx0rSKcJCOLS6ZorBd9fH5M5CB+QNTaOScE/eVivRk9L&#10;LLTr+UDnY6hEhLAvUIEJoS2k9KUhi37qWuLo/bjOYoiyq6TusI9w28gsSXJpsea4YLCld0Pl6fhn&#10;FeTzbLaldPuW9+YyvFr/ufttX5R6Hg+bBYhAQ3iE7+29VpDNUridiUd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GxQAAANwAAAAPAAAAAAAAAAAAAAAAAJgCAABkcnMv&#10;ZG93bnJldi54bWxQSwUGAAAAAAQABAD1AAAAigMAAAAA&#10;" fillcolor="white [3201]" strokecolor="black [3213]" strokeweight="1pt">
                      <v:stroke joinstyle="miter"/>
                      <v:textbox>
                        <w:txbxContent>
                          <w:p w:rsidR="00BD4142" w:rsidRDefault="00BD4142" w:rsidP="00FA07B3">
                            <w:pPr>
                              <w:jc w:val="center"/>
                            </w:pPr>
                            <w:r>
                              <w:t>lname</w:t>
                            </w:r>
                          </w:p>
                        </w:txbxContent>
                      </v:textbox>
                    </v:oval>
                    <v:line id="Straight Connector 232" o:spid="_x0000_s1111" style="position:absolute;visibility:visible;mso-wrap-style:square" from="8721,9144" to="10632,11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CoxcUAAADcAAAADwAAAGRycy9kb3ducmV2LnhtbESPQWvCQBSE7wX/w/KEXopujCA2dRUR&#10;C0JLtXHx/Mi+JsHs25BdNf333YLgcZiZb5jFqreNuFLna8cKJuMEBHHhTM2lAn18H81B+IBssHFM&#10;Cn7Jw2o5eFpgZtyNv+mah1JECPsMFVQhtJmUvqjIoh+7ljh6P66zGKLsSmk6vEW4bWSaJDNpsea4&#10;UGFLm4qKc36xCj706+llup9rbY/5Fx50vd1/bpR6HvbrNxCB+vAI39s7oyCd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CoxcUAAADcAAAADwAAAAAAAAAA&#10;AAAAAAChAgAAZHJzL2Rvd25yZXYueG1sUEsFBgAAAAAEAAQA+QAAAJMDAAAAAA==&#10;" strokecolor="black [3200]" strokeweight=".5pt">
                      <v:stroke joinstyle="miter"/>
                    </v:line>
                    <v:line id="Straight Connector 233" o:spid="_x0000_s1112" style="position:absolute;visibility:visible;mso-wrap-style:square" from="18816,9566" to="18816,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wNXsYAAADcAAAADwAAAGRycy9kb3ducmV2LnhtbESPQWvCQBSE7wX/w/KEXopuNFDS1FVE&#10;LBQs1cbF8yP7mgSzb0N2q/HfdwsFj8PMfMMsVoNtxYV63zhWMJsmIIhLZxquFOjj2yQD4QOywdYx&#10;KbiRh9Vy9LDA3Lgrf9GlCJWIEPY5KqhD6HIpfVmTRT91HXH0vl1vMUTZV9L0eI1w28p5kjxLiw3H&#10;hRo72tRUnosfq2CnX05P6T7T2h6LTzzoZrv/2Cj1OB7WryACDeEe/m+/GwXz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cDV7GAAAA3AAAAA8AAAAAAAAA&#10;AAAAAAAAoQIAAGRycy9kb3ducmV2LnhtbFBLBQYAAAAABAAEAPkAAACUAwAAAAA=&#10;" strokecolor="black [3200]" strokeweight=".5pt">
                      <v:stroke joinstyle="miter"/>
                    </v:line>
                    <v:line id="Straight Connector 234" o:spid="_x0000_s1113" style="position:absolute;visibility:visible;mso-wrap-style:square" from="15328,3805" to="1657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WVKsYAAADcAAAADwAAAGRycy9kb3ducmV2LnhtbESP3WrCQBSE7wu+w3KE3hTdVKVodJUi&#10;LRQq/sTF60P2mASzZ0N2q+nbdwWhl8PMfMMsVp2txZVaXzlW8DpMQBDnzlRcKNDHz8EUhA/IBmvH&#10;pOCXPKyWvacFpsbd+EDXLBQiQtinqKAMoUml9HlJFv3QNcTRO7vWYoiyLaRp8RbhtpajJHmTFiuO&#10;CyU2tC4pv2Q/VsG3np1exrup1vaYbXGvq4/dZq3Uc797n4MI1IX/8KP9ZRSMxh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1lSrGAAAA3AAAAA8AAAAAAAAA&#10;AAAAAAAAoQIAAGRycy9kb3ducmV2LnhtbFBLBQYAAAAABAAEAPkAAACUAwAAAAA=&#10;" strokecolor="black [3200]" strokeweight=".5pt">
                      <v:stroke joinstyle="miter"/>
                    </v:line>
                    <v:line id="Straight Connector 235" o:spid="_x0000_s1114" style="position:absolute;flip:x;visibility:visible;mso-wrap-style:square" from="20930,3541" to="2239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Psb4AAADcAAAADwAAAGRycy9kb3ducmV2LnhtbESPzQrCMBCE74LvEFbwpqmKItUoIiie&#10;FH8eYGnWtNhsShNrfXsjCB6HmfmGWa5bW4qGal84VjAaJiCIM6cLNgpu191gDsIHZI2lY1LwJg/r&#10;VbezxFS7F5+puQQjIoR9igryEKpUSp/lZNEPXUUcvburLYYoayN1ja8It6UcJ8lMWiw4LuRY0Tan&#10;7HF5WgXaHElunGmmIzO77TJzwuO+UarfazcLEIHa8A//2getYDyZ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Y94+xvgAAANwAAAAPAAAAAAAAAAAAAAAAAKEC&#10;AABkcnMvZG93bnJldi54bWxQSwUGAAAAAAQABAD5AAAAjAMAAAAA&#10;" strokecolor="black [3200]" strokeweight=".5pt">
                      <v:stroke joinstyle="miter"/>
                    </v:line>
                    <v:line id="Straight Connector 236" o:spid="_x0000_s1115" style="position:absolute;flip:x;visibility:visible;mso-wrap-style:square" from="23256,7558" to="24653,7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URxsEAAADcAAAADwAAAGRycy9kb3ducmV2LnhtbESP0YrCMBRE34X9h3AXfLOpyhappkUE&#10;xSeXVT/g0txNyzY3pYm1/r0RhH0cZuYMsylH24qBet84VjBPUhDEldMNGwXXy362AuEDssbWMSl4&#10;kIey+JhsMNfuzj80nIMREcI+RwV1CF0upa9qsugT1xFH79f1FkOUvZG6x3uE21Yu0jSTFhuOCzV2&#10;tKup+jvfrAJtTiS3zgxfc5Nd95X5xtNhUGr6OW7XIAKN4T/8bh+1gsUyg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JRHGwQAAANwAAAAPAAAAAAAAAAAAAAAA&#10;AKECAABkcnMvZG93bnJldi54bWxQSwUGAAAAAAQABAD5AAAAjwMAAAAA&#10;" strokecolor="black [3200]" strokeweight=".5pt">
                      <v:stroke joinstyle="miter"/>
                    </v:line>
                  </v:group>
                  <v:group id="Group 237" o:spid="_x0000_s1116" style="position:absolute;left:17230;top:14400;width:1206;height:1077" coordorigin=",-34635" coordsize="120511,107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Straight Connector 238" o:spid="_x0000_s1117" style="position:absolute;flip:x y;visibility:visible;mso-wrap-style:square" from="0,-27708" to="59939,32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8qu8MAAADcAAAADwAAAGRycy9kb3ducmV2LnhtbERPXWvCMBR9H/gfwhV8m+mUzVEbRRwD&#10;ETawK/P10lzbsuamJrGt/355GOzxcL6z7Wha0ZPzjWUFT/MEBHFpdcOVguLr/fEVhA/IGlvLpOBO&#10;HrabyUOGqbYDn6jPQyViCPsUFdQhdKmUvqzJoJ/bjjhyF+sMhghdJbXDIYabVi6S5EUabDg21NjR&#10;vqbyJ78ZBfnl/va5+tY8Fu78/LHKj6fr7arUbDru1iACjeFf/Oc+aAWLZVwbz8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vKrvDAAAA3AAAAA8AAAAAAAAAAAAA&#10;AAAAoQIAAGRycy9kb3ducmV2LnhtbFBLBQYAAAAABAAEAPkAAACRAwAAAAA=&#10;" strokecolor="black [3200]" strokeweight=".5pt">
                      <v:stroke joinstyle="miter"/>
                    </v:line>
                    <v:line id="Straight Connector 239" o:spid="_x0000_s1118" style="position:absolute;flip:y;visibility:visible;mso-wrap-style:square" from="62271,-34635" to="120511,23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qFtMEAAADcAAAADwAAAGRycy9kb3ducmV2LnhtbESP0YrCMBRE34X9h3AXfNNURXFrU5EF&#10;xSfF6gdcmrtpsbkpTbbWvzfCwj4OM3OGybaDbURPna8dK5hNExDEpdM1GwW3636yBuEDssbGMSl4&#10;kodt/jHKMNXuwRfqi2BEhLBPUUEVQptK6cuKLPqpa4mj9+M6iyHKzkjd4SPCbSPnSbKSFmuOCxW2&#10;9F1ReS9+rQJtTiR3zvTLmVnd9qU54+nQKzX+HHYbEIGG8B/+ax+1gvniC95n4hGQ+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uoW0wQAAANwAAAAPAAAAAAAAAAAAAAAA&#10;AKECAABkcnMvZG93bnJldi54bWxQSwUGAAAAAAQABAD5AAAAjwMAAAAA&#10;" strokecolor="black [3200]" strokeweight=".5pt">
                      <v:stroke joinstyle="miter"/>
                    </v:line>
                    <v:oval id="Oval 240" o:spid="_x0000_s1119" style="position:absolute;left:39701;top:28008;width:45720;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AZYMMA&#10;AADcAAAADwAAAGRycy9kb3ducmV2LnhtbERP3WrCMBS+H+wdwhnsRtbU6orURpnD4a6EOR/g0Byb&#10;uuakNNF2Pr25GOzy4/sv16NtxZV63zhWME1SEMSV0w3XCo7fHy8LED4ga2wdk4Jf8rBePT6UWGg3&#10;8BddD6EWMYR9gQpMCF0hpa8MWfSJ64gjd3K9xRBhX0vd4xDDbSuzNM2lxYZjg8GO3g1VP4eLVZAv&#10;stmWpttNPpjb+Gr9fnfuJko9P41vSxCBxvAv/nN/agXZPM6PZ+IR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AZYMMAAADcAAAADwAAAAAAAAAAAAAAAACYAgAAZHJzL2Rv&#10;d25yZXYueG1sUEsFBgAAAAAEAAQA9QAAAIgDAAAAAA==&#10;" fillcolor="white [3201]" strokecolor="black [3213]" strokeweight="1pt">
                      <v:stroke joinstyle="miter"/>
                    </v:oval>
                  </v:group>
                </v:group>
                <v:group id="Group 241" o:spid="_x0000_s1120" style="position:absolute;top:5074;width:43010;height:56407" coordorigin="" coordsize="43010,56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group id="Group 242" o:spid="_x0000_s1121" style="position:absolute;left:1691;width:33011;height:32793" coordorigin="" coordsize="33011,32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243" o:spid="_x0000_s1122" style="position:absolute;left:1744;width:8821;height:4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KHF8UA&#10;AADcAAAADwAAAGRycy9kb3ducmV2LnhtbESP0WrCQBRE3wv9h+UKvhTdGNsg0VVaUdonoeoHXLLX&#10;bDR7N2S3Jvr1bqHQx2FmzjCLVW9rcaXWV44VTMYJCOLC6YpLBcfDdjQD4QOyxtoxKbiRh9Xy+WmB&#10;uXYdf9N1H0oRIexzVGBCaHIpfWHIoh+7hjh6J9daDFG2pdQtdhFua5kmSSYtVhwXDDa0NlRc9j9W&#10;QTZLpxuabD6yztz7N+t3n+fmRanhoH+fgwjUh//wX/tLK0hfp/B7Jh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YocXxQAAANwAAAAPAAAAAAAAAAAAAAAAAJgCAABkcnMv&#10;ZG93bnJldi54bWxQSwUGAAAAAAQABAD1AAAAigMAAAAA&#10;" fillcolor="white [3201]" strokecolor="black [3213]" strokeweight="1pt">
                      <v:stroke joinstyle="miter"/>
                      <v:textbox>
                        <w:txbxContent>
                          <w:p w:rsidR="00BD4142" w:rsidRPr="00842392" w:rsidRDefault="00BD4142" w:rsidP="00FA07B3">
                            <w:pPr>
                              <w:jc w:val="center"/>
                            </w:pPr>
                            <w:r w:rsidRPr="00842392">
                              <w:t>Name</w:t>
                            </w:r>
                          </w:p>
                        </w:txbxContent>
                      </v:textbox>
                    </v:oval>
                    <v:shape id="Diamond 244" o:spid="_x0000_s1123" type="#_x0000_t4" style="position:absolute;left:18235;top:3277;width:14776;height:8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XFsIA&#10;AADcAAAADwAAAGRycy9kb3ducmV2LnhtbESPzYrCMBSF9wO+Q7iCuzEdLSIdowyiIG5kVBB3l+aa&#10;lmluSpNq9emNMODycH4+zmzR2UpcqfGlYwVfwwQEce50yUbB8bD+nILwAVlj5ZgU3MnDYt77mGGm&#10;3Y1/6boPRsQR9hkqKEKoMyl9XpBFP3Q1cfQurrEYomyM1A3e4rit5ChJJtJiyZFQYE3LgvK/fWsj&#10;l8d0TI0zlV65S33atY/tuVVq0O9+vkEE6sI7/N/eaAWjNIXXmXgE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hcWwgAAANwAAAAPAAAAAAAAAAAAAAAAAJgCAABkcnMvZG93&#10;bnJldi54bWxQSwUGAAAAAAQABAD1AAAAhwMAAAAA&#10;" fillcolor="white [3201]" strokecolor="black [3213]" strokeweight="1pt">
                      <v:textbox>
                        <w:txbxContent>
                          <w:p w:rsidR="00BD4142" w:rsidRPr="00842392" w:rsidRDefault="00BD4142" w:rsidP="00FA07B3">
                            <w:pPr>
                              <w:jc w:val="center"/>
                            </w:pPr>
                            <w:r>
                              <w:t>Keeps Track</w:t>
                            </w:r>
                          </w:p>
                        </w:txbxContent>
                      </v:textbox>
                    </v:shape>
                    <v:rect id="Rectangle 245" o:spid="_x0000_s1124" style="position:absolute;top:6184;width:11908;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H/8MA&#10;AADcAAAADwAAAGRycy9kb3ducmV2LnhtbESP0WoCMRRE3wv+Q7iCbzWr2CKrUaRUEB9auvoBl811&#10;s7i5iUnU9e9NodDHYWbOMMt1bztxoxBbxwom4wIEce10y42C42H7OgcRE7LGzjEpeFCE9WrwssRS&#10;uzv/0K1KjcgQjiUqMCn5UspYG7IYx84TZ+/kgsWUZWikDnjPcNvJaVG8S4st5wWDnj4M1efqahX4&#10;sPHf5tMctv1X2O2ba9Way0Op0bDfLEAk6tN/+K+90wqmszf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H/8MAAADcAAAADwAAAAAAAAAAAAAAAACYAgAAZHJzL2Rv&#10;d25yZXYueG1sUEsFBgAAAAAEAAQA9QAAAIgDAAAAAA==&#10;" fillcolor="white [3201]" strokecolor="black [3213]" strokeweight="1pt">
                      <v:textbox>
                        <w:txbxContent>
                          <w:p w:rsidR="00BD4142" w:rsidRPr="00842392" w:rsidRDefault="00BD4142" w:rsidP="00FA07B3">
                            <w:pPr>
                              <w:jc w:val="center"/>
                            </w:pPr>
                            <w:r>
                              <w:t>Admin</w:t>
                            </w:r>
                          </w:p>
                        </w:txbxContent>
                      </v:textbox>
                    </v:rect>
                    <v:line id="Straight Connector 246" o:spid="_x0000_s1125" style="position:absolute;flip:x;visibility:visible;mso-wrap-style:square" from="11998,7769" to="18590,7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Niu8EAAADcAAAADwAAAGRycy9kb3ducmV2LnhtbESP0YrCMBRE34X9h3AXfLOp4happkUE&#10;xSeXVT/g0txNyzY3pYm1/r0RhH0cZuYMsylH24qBet84VjBPUhDEldMNGwXXy362AuEDssbWMSl4&#10;kIey+JhsMNfuzj80nIMREcI+RwV1CF0upa9qsugT1xFH79f1FkOUvZG6x3uE21Yu0jSTFhuOCzV2&#10;tKup+jvfrAJtTiS3zgxfc5Nd95X5xtNhUGr6OW7XIAKN4T/8bh+1gsUyg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I2K7wQAAANwAAAAPAAAAAAAAAAAAAAAA&#10;AKECAABkcnMvZG93bnJldi54bWxQSwUGAAAAAAQABAD5AAAAjwMAAAAA&#10;" strokecolor="black [3200]" strokeweight=".5pt">
                      <v:stroke joinstyle="miter"/>
                    </v:line>
                    <v:line id="Straight Connector 247" o:spid="_x0000_s1126" style="position:absolute;flip:y;visibility:visible;mso-wrap-style:square" from="5708,9513" to="5708,32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HIMIAAADcAAAADwAAAGRycy9kb3ducmV2LnhtbESP3YrCMBSE74V9h3AWvNNU8WepTUUW&#10;FK8Uqw9waM6mxeakNNla394IC3s5zMw3TLYdbCN66nztWMFsmoAgLp2u2Si4XfeTLxA+IGtsHJOC&#10;J3nY5h+jDFPtHnyhvghGRAj7FBVUIbSplL6syKKfupY4ej+usxii7IzUHT4i3DZyniQrabHmuFBh&#10;S98Vlffi1yrQ5kRy50y/nJnVbV+aM54OvVLjz2G3ARFoCP/hv/ZRK5gv1vA+E4+Az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2/HIMIAAADcAAAADwAAAAAAAAAAAAAA&#10;AAChAgAAZHJzL2Rvd25yZXYueG1sUEsFBgAAAAAEAAQA+QAAAJADAAAAAA==&#10;" strokecolor="black [3200]" strokeweight=".5pt">
                      <v:stroke joinstyle="miter"/>
                    </v:line>
                    <v:line id="Straight Connector 248" o:spid="_x0000_s1127" style="position:absolute;visibility:visible;mso-wrap-style:square" from="5708,4175" to="5708,6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sUsIAAADcAAAADwAAAGRycy9kb3ducmV2LnhtbERPXWvCMBR9H+w/hDvwRWaqjqHVKEMU&#10;BIduNfh8aa5tWXNTmqj135sHYY+H8z1fdrYWV2p95VjBcJCAIM6dqbhQoI+b9wkIH5AN1o5JwZ08&#10;LBevL3NMjbvxL12zUIgYwj5FBWUITSqlz0uy6AeuIY7c2bUWQ4RtIU2LtxhuazlKkk9pseLYUGJD&#10;q5Lyv+xiFez09NQfHyZa22O2xx9drQ/fK6V6b93XDESgLvyLn+6tUTD6iG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7sUsIAAADcAAAADwAAAAAAAAAAAAAA&#10;AAChAgAAZHJzL2Rvd25yZXYueG1sUEsFBgAAAAAEAAQA+QAAAJADAAAAAA==&#10;" strokecolor="black [3200]" strokeweight=".5pt">
                      <v:stroke joinstyle="miter"/>
                    </v:line>
                    <v:line id="Straight Connector 249" o:spid="_x0000_s1128" style="position:absolute;visibility:visible;mso-wrap-style:square" from="12473,7082" to="12473,8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JJycYAAADcAAAADwAAAGRycy9kb3ducmV2LnhtbESP3WrCQBSE7wu+w3IEb4puaotodBWR&#10;Fgot/sTF60P2mASzZ0N21fTtu4WCl8PMfMMsVp2txY1aXzlW8DJKQBDnzlRcKNDHj+EUhA/IBmvH&#10;pOCHPKyWvacFpsbd+UC3LBQiQtinqKAMoUml9HlJFv3INcTRO7vWYoiyLaRp8R7htpbjJJlIixXH&#10;hRIb2pSUX7KrVfClZ6fn191Ua3vMtrjX1fvue6PUoN+t5yACdeER/m9/GgXjt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yScnGAAAA3AAAAA8AAAAAAAAA&#10;AAAAAAAAoQIAAGRycy9kb3ducmV2LnhtbFBLBQYAAAAABAAEAPkAAACUAwAAAAA=&#10;" strokecolor="black [3200]" strokeweight=".5pt">
                      <v:stroke joinstyle="miter"/>
                    </v:line>
                    <v:line id="Straight Connector 250" o:spid="_x0000_s1129" style="position:absolute;visibility:visible;mso-wrap-style:square" from="4968,10201" to="6467,10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F2icIAAADcAAAADwAAAGRycy9kb3ducmV2LnhtbERPXWvCMBR9H+w/hDvwRWaqsqHVKEMU&#10;BIduNfh8aa5tWXNTmqj135sHYY+H8z1fdrYWV2p95VjBcJCAIM6dqbhQoI+b9wkIH5AN1o5JwZ08&#10;LBevL3NMjbvxL12zUIgYwj5FBWUITSqlz0uy6AeuIY7c2bUWQ4RtIU2LtxhuazlKkk9pseLYUGJD&#10;q5Lyv+xiFez09NQfHyZa22O2xx9drQ/fK6V6b93XDESgLvyLn+6tUTD6iP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F2icIAAADcAAAADwAAAAAAAAAAAAAA&#10;AAChAgAAZHJzL2Rvd25yZXYueG1sUEsFBgAAAAAEAAQA+QAAAJADAAAAAA==&#10;" strokecolor="black [3200]" strokeweight=".5pt">
                      <v:stroke joinstyle="miter"/>
                    </v:line>
                  </v:group>
                  <v:group id="Group 251" o:spid="_x0000_s1130" style="position:absolute;top:32822;width:43010;height:23585" coordorigin="" coordsize="43010,23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Diamond 252" o:spid="_x0000_s1131" type="#_x0000_t4" style="position:absolute;width:15758;height: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68JMMA&#10;AADcAAAADwAAAGRycy9kb3ducmV2LnhtbESPX2vCMBTF3wW/Q7jC3jS1OhmdUWRMGL7ItCB7uzTX&#10;tKy5KU2q3T69EQQfD+fPj7Nc97YWF2p95VjBdJKAIC6crtgoyI/b8RsIH5A11o5JwR95WK+GgyVm&#10;2l35my6HYEQcYZ+hgjKEJpPSFyVZ9BPXEEfv7FqLIcrWSN3iNY7bWqZJspAWK46EEhv6KKn4PXQ2&#10;cnlG+dw4U+tPd25O++5/99Mp9TLqN+8gAvXhGX60v7SC9DWF+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68JMMAAADcAAAADwAAAAAAAAAAAAAAAACYAgAAZHJzL2Rv&#10;d25yZXYueG1sUEsFBgAAAAAEAAQA9QAAAIgDAAAAAA==&#10;" fillcolor="white [3201]" strokecolor="black [3213]" strokeweight="1pt">
                      <v:textbox>
                        <w:txbxContent>
                          <w:p w:rsidR="00BD4142" w:rsidRPr="00842392" w:rsidRDefault="00BD4142" w:rsidP="00FA07B3">
                            <w:pPr>
                              <w:jc w:val="center"/>
                            </w:pPr>
                            <w:r>
                              <w:t>Maintain</w:t>
                            </w:r>
                          </w:p>
                        </w:txbxContent>
                      </v:textbox>
                    </v:shape>
                    <v:line id="Straight Connector 253" o:spid="_x0000_s1132" style="position:absolute;visibility:visible;mso-wrap-style:square" from="14844,3918" to="41853,3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Po/sYAAADcAAAADwAAAGRycy9kb3ducmV2LnhtbESP3WrCQBSE7wu+w3KE3hTdVLFodJUi&#10;LRQq/sTF60P2mASzZ0N2q+nbdwWhl8PMfMMsVp2txZVaXzlW8DpMQBDnzlRcKNDHz8EUhA/IBmvH&#10;pOCXPKyWvacFpsbd+EDXLBQiQtinqKAMoUml9HlJFv3QNcTRO7vWYoiyLaRp8RbhtpajJHmTFiuO&#10;CyU2tC4pv2Q/VsG3np1exrup1vaYbXGvq4/dZq3Uc797n4MI1IX/8KP9ZRSMJm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D6P7GAAAA3AAAAA8AAAAAAAAA&#10;AAAAAAAAoQIAAGRycy9kb3ducmV2LnhtbFBLBQYAAAAABAAEAPkAAACUAwAAAAA=&#10;" strokecolor="black [3200]" strokeweight=".5pt">
                      <v:stroke joinstyle="miter"/>
                    </v:line>
                    <v:line id="Straight Connector 254" o:spid="_x0000_s1133" style="position:absolute;flip:y;visibility:visible;mso-wrap-style:square" from="41207,3265" to="41816,3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TPir4AAADcAAAADwAAAGRycy9kb3ducmV2LnhtbESPzQrCMBCE74LvEFbwpqmiItUoIiie&#10;FH8eYGnWtNhsShNrfXsjCB6HmfmGWa5bW4qGal84VjAaJiCIM6cLNgpu191gDsIHZI2lY1LwJg/r&#10;VbezxFS7F5+puQQjIoR9igryEKpUSp/lZNEPXUUcvburLYYoayN1ja8It6UcJ8lMWiw4LuRY0Tan&#10;7HF5WgXaHElunGmmIzO77TJzwuO+UarfazcLEIHa8A//2getYDydwP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ZM+KvgAAANwAAAAPAAAAAAAAAAAAAAAAAKEC&#10;AABkcnMvZG93bnJldi54bWxQSwUGAAAAAAQABAD5AAAAjAMAAAAA&#10;" strokecolor="black [3200]" strokeweight=".5pt">
                      <v:stroke joinstyle="miter"/>
                    </v:line>
                    <v:line id="Straight Connector 255" o:spid="_x0000_s1134" style="position:absolute;visibility:visible;mso-wrap-style:square" from="41207,3918" to="41757,4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bVEcUAAADcAAAADwAAAGRycy9kb3ducmV2LnhtbESPQWvCQBSE74L/YXlCL6KbKhZNXaVI&#10;C4KibVx6fmSfSTD7NmS3Gv99tyD0OMzMN8xy3dlaXKn1lWMFz+MEBHHuTMWFAn36GM1B+IBssHZM&#10;Cu7kYb3q95aYGnfjL7pmoRARwj5FBWUITSqlz0uy6MeuIY7e2bUWQ5RtIU2Ltwi3tZwkyYu0WHFc&#10;KLGhTUn5JfuxCnZ68T2cHuda21N2wE9dvR/3G6WeBt3bK4hAXfgPP9pbo2Aym8H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bVEcUAAADcAAAADwAAAAAAAAAA&#10;AAAAAAChAgAAZHJzL2Rvd25yZXYueG1sUEsFBgAAAAAEAAQA+QAAAJMDAAAAAA==&#10;" strokecolor="black [3200]" strokeweight=".5pt">
                      <v:stroke joinstyle="miter"/>
                    </v:line>
                    <v:oval id="Oval 256" o:spid="_x0000_s1135" style="position:absolute;left:31647;top:10212;width:9144;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yyUsQA&#10;AADcAAAADwAAAGRycy9kb3ducmV2LnhtbESP0WrCQBRE3wv+w3IFX0rdGDFI6ioqFn0qVP2AS/Y2&#10;m5q9G7KrSf16Vyj0cZiZM8xi1dta3Kj1lWMFk3ECgrhwuuJSwfn08TYH4QOyxtoxKfglD6vl4GWB&#10;uXYdf9HtGEoRIexzVGBCaHIpfWHIoh+7hjh63661GKJsS6lb7CLc1jJNkkxarDguGGxoa6i4HK9W&#10;QTZPpzua7DZZZ+79zPrP/U/zqtRo2K/fQQTqw3/4r33QCtJZBs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MslLEAAAA3AAAAA8AAAAAAAAAAAAAAAAAmAIAAGRycy9k&#10;b3ducmV2LnhtbFBLBQYAAAAABAAEAPUAAACJAwAAAAA=&#10;" fillcolor="white [3201]" strokecolor="black [3213]" strokeweight="1pt">
                      <v:stroke joinstyle="miter"/>
                      <v:textbox>
                        <w:txbxContent>
                          <w:p w:rsidR="00BD4142" w:rsidRPr="00842392" w:rsidRDefault="00BD4142" w:rsidP="00FA07B3">
                            <w:pPr>
                              <w:jc w:val="center"/>
                            </w:pPr>
                            <w:r>
                              <w:t>Books</w:t>
                            </w:r>
                          </w:p>
                        </w:txbxContent>
                      </v:textbox>
                    </v:oval>
                    <v:line id="Straight Connector 257" o:spid="_x0000_s1136" style="position:absolute;flip:x;visibility:visible;mso-wrap-style:square" from="39010,6590" to="43010,10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v:oval id="Oval 258" o:spid="_x0000_s1137" style="position:absolute;left:22028;top:8253;width:8103;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u8IA&#10;AADcAAAADwAAAGRycy9kb3ducmV2LnhtbERP3WrCMBS+H+wdwhnsZszUikW6pjJFcVeC3R7g0Jw1&#10;3ZqT0mS2+vTmYuDlx/dfrCfbiTMNvnWsYD5LQBDXTrfcKPj63L+uQPiArLFzTAou5GFdPj4UmGs3&#10;8onOVWhEDGGfowITQp9L6WtDFv3M9cSR+3aDxRDh0Eg94BjDbSfTJMmkxZZjg8Getobq3+rPKshW&#10;6WJH890mG811Wlp/PPz0L0o9P03vbyACTeEu/nd/aAXpMq6NZ+IRk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4O7wgAAANwAAAAPAAAAAAAAAAAAAAAAAJgCAABkcnMvZG93&#10;bnJldi54bWxQSwUGAAAAAAQABAD1AAAAhwMAAAAA&#10;" fillcolor="white [3201]" strokecolor="black [3213]" strokeweight="1pt">
                      <v:stroke joinstyle="miter"/>
                      <v:textbox>
                        <w:txbxContent>
                          <w:p w:rsidR="00BD4142" w:rsidRDefault="00BD4142" w:rsidP="00FA07B3">
                            <w:pPr>
                              <w:jc w:val="center"/>
                            </w:pPr>
                            <w:r>
                              <w:t>title</w:t>
                            </w:r>
                          </w:p>
                        </w:txbxContent>
                      </v:textbox>
                    </v:oval>
                    <v:oval id="Oval 259" o:spid="_x0000_s1138" style="position:absolute;left:17734;top:12647;width:11015;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mIMUA&#10;AADcAAAADwAAAGRycy9kb3ducmV2LnhtbESP0WrCQBRE34X+w3KFvpS6MWLQ1FXaYqlPgrEfcMle&#10;s6nZuyG7Nalf3xUKPg4zc4ZZbQbbiAt1vnasYDpJQBCXTtdcKfg6fjwvQPiArLFxTAp+ycNm/TBa&#10;Ya5dzwe6FKESEcI+RwUmhDaX0peGLPqJa4mjd3KdxRBlV0ndYR/htpFpkmTSYs1xwWBL74bKc/Fj&#10;FWSLdLal6fYt6811mFu///xun5R6HA+vLyACDeEe/m/vtIJ0voTb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yYgxQAAANwAAAAPAAAAAAAAAAAAAAAAAJgCAABkcnMv&#10;ZG93bnJldi54bWxQSwUGAAAAAAQABAD1AAAAigMAAAAA&#10;" fillcolor="white [3201]" strokecolor="black [3213]" strokeweight="1pt">
                      <v:stroke joinstyle="miter"/>
                      <v:textbox>
                        <w:txbxContent>
                          <w:p w:rsidR="00BD4142" w:rsidRDefault="00BD4142" w:rsidP="00FA07B3">
                            <w:pPr>
                              <w:jc w:val="center"/>
                            </w:pPr>
                            <w:r>
                              <w:t>category</w:t>
                            </w:r>
                          </w:p>
                        </w:txbxContent>
                      </v:textbox>
                    </v:oval>
                    <v:oval id="Oval 260" o:spid="_x0000_s1139" style="position:absolute;left:21197;top:17278;width:8484;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FAMIA&#10;AADcAAAADwAAAGRycy9kb3ducmV2LnhtbERP3WrCMBS+F/YO4Qx2IzO1YpFqlE0ceiWs2wMcmmPT&#10;rTkpTbTVpzcXgpcf3/9qM9hGXKjztWMF00kCgrh0uuZKwe/P1/sChA/IGhvHpOBKHjbrl9EKc+16&#10;/qZLESoRQ9jnqMCE0OZS+tKQRT9xLXHkTq6zGCLsKqk77GO4bWSaJJm0WHNsMNjS1lD5X5ytgmyR&#10;znY03X1mvbkNc+uP+792rNTb6/CxBBFoCE/xw33QCtIszo9n4h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UUAwgAAANwAAAAPAAAAAAAAAAAAAAAAAJgCAABkcnMvZG93&#10;bnJldi54bWxQSwUGAAAAAAQABAD1AAAAhwMAAAAA&#10;" fillcolor="white [3201]" strokecolor="black [3213]" strokeweight="1pt">
                      <v:stroke joinstyle="miter"/>
                      <v:textbox>
                        <w:txbxContent>
                          <w:p w:rsidR="00BD4142" w:rsidRDefault="00BD4142" w:rsidP="00FA07B3">
                            <w:pPr>
                              <w:jc w:val="center"/>
                            </w:pPr>
                            <w:r>
                              <w:t>author</w:t>
                            </w:r>
                          </w:p>
                        </w:txbxContent>
                      </v:textbox>
                    </v:oval>
                    <v:oval id="Oval 261" o:spid="_x0000_s1140" style="position:absolute;left:28472;top:19653;width:1123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ngm8UA&#10;AADcAAAADwAAAGRycy9kb3ducmV2LnhtbESP0WrCQBRE3wv+w3KFvpS6SaRBoqtosehToWk/4JK9&#10;ZtNm74bs1qT9elcQfBxm5gyz2oy2FWfqfeNYQTpLQBBXTjdcK/j6fHtegPABWWPrmBT8kYfNevKw&#10;wkK7gT/oXIZaRAj7AhWYELpCSl8ZsuhnriOO3sn1FkOUfS11j0OE21ZmSZJLiw3HBYMdvRqqfspf&#10;qyBfZPM9pftdPpj/8cX698N396TU43TcLkEEGsM9fGsftYIsT+F6Jh4Bu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eCbxQAAANwAAAAPAAAAAAAAAAAAAAAAAJgCAABkcnMv&#10;ZG93bnJldi54bWxQSwUGAAAAAAQABAD1AAAAigMAAAAA&#10;" fillcolor="white [3201]" strokecolor="black [3213]" strokeweight="1pt">
                      <v:stroke joinstyle="miter"/>
                      <v:textbox>
                        <w:txbxContent>
                          <w:p w:rsidR="00BD4142" w:rsidRDefault="00BD4142" w:rsidP="00FA07B3">
                            <w:pPr>
                              <w:jc w:val="center"/>
                            </w:pPr>
                            <w:r>
                              <w:t>publisher</w:t>
                            </w:r>
                          </w:p>
                        </w:txbxContent>
                      </v:textbox>
                    </v:oval>
                    <v:oval id="Oval 262" o:spid="_x0000_s1141" style="position:absolute;left:29153;top:4868;width:9570;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7MUA&#10;AADcAAAADwAAAGRycy9kb3ducmV2LnhtbESP0WrCQBRE3wX/YblCX0Q3RgySugltsdgnodYPuGRv&#10;s2mzd0N2a9J+fVcQfBxm5gyzK0fbigv1vnGsYLVMQBBXTjdcKzh/vC62IHxA1tg6JgW/5KEsppMd&#10;5toN/E6XU6hFhLDPUYEJocul9JUhi37pOuLofbreYoiyr6XucYhw28o0STJpseG4YLCjF0PV9+nH&#10;Ksi26XpPq/1zNpi/cWP98fDVzZV6mI1PjyACjeEevrXftII0S+F6Jh4BW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m37sxQAAANwAAAAPAAAAAAAAAAAAAAAAAJgCAABkcnMv&#10;ZG93bnJldi54bWxQSwUGAAAAAAQABAD1AAAAigMAAAAA&#10;" fillcolor="white [3201]" strokecolor="black [3213]" strokeweight="1pt">
                      <v:stroke joinstyle="miter"/>
                      <v:textbox>
                        <w:txbxContent>
                          <w:p w:rsidR="00BD4142" w:rsidRPr="001450FE" w:rsidRDefault="00BD4142" w:rsidP="00FA07B3">
                            <w:pPr>
                              <w:jc w:val="center"/>
                              <w:rPr>
                                <w:u w:val="single"/>
                              </w:rPr>
                            </w:pPr>
                            <w:r w:rsidRPr="001450FE">
                              <w:rPr>
                                <w:u w:val="single"/>
                              </w:rPr>
                              <w:t>bookIDD</w:t>
                            </w:r>
                          </w:p>
                        </w:txbxContent>
                      </v:textbox>
                    </v:oval>
                    <v:line id="Straight Connector 263" o:spid="_x0000_s1142" style="position:absolute;flip:y;visibility:visible;mso-wrap-style:square" from="28203,13003" to="31586,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dQ8EAAADcAAAADwAAAGRycy9kb3ducmV2LnhtbESP0YrCMBRE34X9h3AXfLOpyhappkUE&#10;xSeXVT/g0txNyzY3pYm1/r0RhH0cZuYMsylH24qBet84VjBPUhDEldMNGwXXy362AuEDssbWMSl4&#10;kIey+JhsMNfuzj80nIMREcI+RwV1CF0upa9qsugT1xFH79f1FkOUvZG6x3uE21Yu0jSTFhuOCzV2&#10;tKup+jvfrAJtTiS3zgxfc5Nd95X5xtNhUGr6OW7XIAKN4T/8bh+1gkW2hN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4Z1DwQAAANwAAAAPAAAAAAAAAAAAAAAA&#10;AKECAABkcnMvZG93bnJldi54bWxQSwUGAAAAAAQABAD5AAAAjwMAAAAA&#10;" strokecolor="black [3200]" strokeweight=".5pt">
                      <v:stroke joinstyle="miter"/>
                    </v:line>
                    <v:line id="Straight Connector 264" o:spid="_x0000_s1143" style="position:absolute;flip:y;visibility:visible;mso-wrap-style:square" from="28619,14131" to="32716,17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gFN8EAAADcAAAADwAAAGRycy9kb3ducmV2LnhtbESP0YrCMBRE34X9h3AXfLOp4happkUE&#10;xSeXVT/g0txNyzY3pYm1/r0RhH0cZuYMsylH24qBet84VjBPUhDEldMNGwXXy362AuEDssbWMSl4&#10;kIey+JhsMNfuzj80nIMREcI+RwV1CF0upa9qsugT1xFH79f1FkOUvZG6x3uE21Yu0jSTFhuOCzV2&#10;tKup+jvfrAJtTiS3zgxfc5Nd95X5xtNhUGr6OW7XIAKN4T/8bh+1gkW2hN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CAU3wQAAANwAAAAPAAAAAAAAAAAAAAAA&#10;AKECAABkcnMvZG93bnJldi54bWxQSwUGAAAAAAQABAD5AAAAjwMAAAAA&#10;" strokecolor="black [3200]" strokeweight=".5pt">
                      <v:stroke joinstyle="miter"/>
                    </v:line>
                    <v:line id="Straight Connector 265" o:spid="_x0000_s1144" style="position:absolute;visibility:visible;mso-wrap-style:square" from="30103,10331" to="32242,1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ofrMUAAADcAAAADwAAAGRycy9kb3ducmV2LnhtbESPQWvCQBSE74X+h+UVeil1o1LR1FVE&#10;FASL2rh4fmRfk2D2bchuNf57t1DwOMzMN8x03tlaXKj1lWMF/V4Cgjh3puJCgT6u38cgfEA2WDsm&#10;BTfyMJ89P00xNe7K33TJQiEihH2KCsoQmlRKn5dk0fdcQxy9H9daDFG2hTQtXiPc1nKQJCNpseK4&#10;UGJDy5Lyc/ZrFWz15PQ23I+1tsdshwddrfZfS6VeX7rFJ4hAXXiE/9sbo2Aw+oC/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ofrMUAAADcAAAADwAAAAAAAAAA&#10;AAAAAAChAgAAZHJzL2Rvd25yZXYueG1sUEsFBgAAAAAEAAQA+QAAAJMDAAAAAA==&#10;" strokecolor="black [3200]" strokeweight=".5pt">
                      <v:stroke joinstyle="miter"/>
                    </v:line>
                    <v:line id="Straight Connector 266" o:spid="_x0000_s1145" style="position:absolute;flip:y;visibility:visible;mso-wrap-style:square" from="33310,14903" to="34553,19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274AAADcAAAADwAAAGRycy9kb3ducmV2LnhtbESPzQrCMBCE74LvEFbwpqmCRapRRFA8&#10;Kf48wNKsabHZlCbW+vZGEDwOM/MNs1x3thItNb50rGAyTkAQ506XbBTcrrvRHIQPyBorx6TgTR7W&#10;q35viZl2Lz5TewlGRAj7DBUUIdSZlD4vyKIfu5o4enfXWAxRNkbqBl8Rbis5TZJUWiw5LhRY07ag&#10;/HF5WgXaHElunGlnE5Pedrk54XHfKjUcdJsFiEBd+Id/7YNWME1T+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7lj7bvgAAANwAAAAPAAAAAAAAAAAAAAAAAKEC&#10;AABkcnMvZG93bnJldi54bWxQSwUGAAAAAAQABAD5AAAAjAMAAAAA&#10;" strokecolor="black [3200]" strokeweight=".5pt">
                      <v:stroke joinstyle="miter"/>
                    </v:line>
                    <v:line id="Straight Connector 267" o:spid="_x0000_s1146" style="position:absolute;visibility:visible;mso-wrap-style:square" from="34379,8787" to="34964,1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QkQMUAAADcAAAADwAAAGRycy9kb3ducmV2LnhtbESPQWvCQBSE74L/YXlCL6KbKlhNXaVI&#10;C4KibVx6fmSfSTD7NmS3Gv99tyD0OMzMN8xy3dlaXKn1lWMFz+MEBHHuTMWFAn36GM1B+IBssHZM&#10;Cu7kYb3q95aYGnfjL7pmoRARwj5FBWUITSqlz0uy6MeuIY7e2bUWQ5RtIU2Ltwi3tZwkyUxarDgu&#10;lNjQpqT8kv1YBTu9+B5Oj3Ot7Sk74Keu3o/7jVJPg+7tFUSgLvyHH+2tUTCZvcDf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QkQMUAAADcAAAADwAAAAAAAAAA&#10;AAAAAAChAgAAZHJzL2Rvd25yZXYueG1sUEsFBgAAAAAEAAQA+QAAAJMDAAAAAA==&#10;" strokecolor="black [3200]" strokeweight=".5pt">
                      <v:stroke joinstyle="miter"/>
                    </v:line>
                  </v:group>
                </v:group>
              </v:group>
            </w:pict>
          </mc:Fallback>
        </mc:AlternateContent>
      </w:r>
    </w:p>
    <w:p w:rsidR="00FA07B3" w:rsidRDefault="00FA07B3" w:rsidP="00FA07B3">
      <w:pPr>
        <w:ind w:left="-450"/>
        <w:jc w:val="center"/>
        <w:rPr>
          <w:sz w:val="32"/>
        </w:rPr>
      </w:pPr>
    </w:p>
    <w:p w:rsidR="00FA07B3" w:rsidRPr="00842392" w:rsidRDefault="00FA07B3" w:rsidP="00FA07B3">
      <w:pPr>
        <w:jc w:val="center"/>
        <w:rPr>
          <w:sz w:val="32"/>
        </w:rPr>
      </w:pPr>
    </w:p>
    <w:p w:rsidR="00FA07B3" w:rsidRDefault="00FA07B3" w:rsidP="00FA07B3">
      <w:pPr>
        <w:spacing w:line="480" w:lineRule="auto"/>
        <w:rPr>
          <w:sz w:val="32"/>
        </w:rPr>
      </w:pPr>
    </w:p>
    <w:p w:rsidR="00FA07B3" w:rsidRDefault="00FA07B3" w:rsidP="00FA07B3">
      <w:pPr>
        <w:spacing w:line="480" w:lineRule="auto"/>
        <w:rPr>
          <w:sz w:val="32"/>
        </w:rPr>
      </w:pPr>
      <w:r>
        <w:rPr>
          <w:noProof/>
          <w:sz w:val="32"/>
          <w:lang w:val="en-PH" w:eastAsia="en-PH"/>
        </w:rPr>
        <mc:AlternateContent>
          <mc:Choice Requires="wpg">
            <w:drawing>
              <wp:anchor distT="0" distB="0" distL="114300" distR="114300" simplePos="0" relativeHeight="251678720" behindDoc="0" locked="0" layoutInCell="1" allowOverlap="1" wp14:anchorId="29B0D8BA" wp14:editId="0077152A">
                <wp:simplePos x="0" y="0"/>
                <wp:positionH relativeFrom="column">
                  <wp:posOffset>3884509</wp:posOffset>
                </wp:positionH>
                <wp:positionV relativeFrom="paragraph">
                  <wp:posOffset>452120</wp:posOffset>
                </wp:positionV>
                <wp:extent cx="139065" cy="111125"/>
                <wp:effectExtent l="0" t="0" r="32385" b="22225"/>
                <wp:wrapNone/>
                <wp:docPr id="127" name="Group 127"/>
                <wp:cNvGraphicFramePr/>
                <a:graphic xmlns:a="http://schemas.openxmlformats.org/drawingml/2006/main">
                  <a:graphicData uri="http://schemas.microsoft.com/office/word/2010/wordprocessingGroup">
                    <wpg:wgp>
                      <wpg:cNvGrpSpPr/>
                      <wpg:grpSpPr>
                        <a:xfrm>
                          <a:off x="0" y="0"/>
                          <a:ext cx="139065" cy="111125"/>
                          <a:chOff x="0" y="0"/>
                          <a:chExt cx="139366" cy="111267"/>
                        </a:xfrm>
                      </wpg:grpSpPr>
                      <wps:wsp>
                        <wps:cNvPr id="84" name="Straight Connector 84"/>
                        <wps:cNvCnPr/>
                        <wps:spPr>
                          <a:xfrm flipH="1" flipV="1">
                            <a:off x="0" y="6555"/>
                            <a:ext cx="66675"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flipV="1">
                            <a:off x="72104" y="0"/>
                            <a:ext cx="67262" cy="67262"/>
                          </a:xfrm>
                          <a:prstGeom prst="line">
                            <a:avLst/>
                          </a:prstGeom>
                        </wps:spPr>
                        <wps:style>
                          <a:lnRef idx="1">
                            <a:schemeClr val="dk1"/>
                          </a:lnRef>
                          <a:fillRef idx="0">
                            <a:schemeClr val="dk1"/>
                          </a:fillRef>
                          <a:effectRef idx="0">
                            <a:schemeClr val="dk1"/>
                          </a:effectRef>
                          <a:fontRef idx="minor">
                            <a:schemeClr val="tx1"/>
                          </a:fontRef>
                        </wps:style>
                        <wps:bodyPr/>
                      </wps:wsp>
                      <wps:wsp>
                        <wps:cNvPr id="88" name="Oval 88"/>
                        <wps:cNvSpPr/>
                        <wps:spPr>
                          <a:xfrm>
                            <a:off x="42607" y="65548"/>
                            <a:ext cx="45720" cy="4571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E43ED3A" id="Group 127" o:spid="_x0000_s1026" style="position:absolute;margin-left:305.85pt;margin-top:35.6pt;width:10.95pt;height:8.75pt;z-index:251678720" coordsize="139366,111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">
                <v:line id="Straight Connector 84" o:spid="_x0000_s1027" style="position:absolute;flip:x y;visibility:visible;mso-wrap-style:square" from="0,6555" to="66675,73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A5sQAAADbAAAADwAAAGRycy9kb3ducmV2LnhtbESPQWvCQBSE7wX/w/KE3urG0laJboK0&#10;FErBglH0+sg+k2D2bdxdNf77riB4HGbmG2ae96YVZ3K+saxgPEpAEJdWN1wp2Ky/X6YgfEDW2Fom&#10;BVfykGeDpzmm2l54ReciVCJC2KeooA6hS6X0ZU0G/ch2xNHbW2cwROkqqR1eIty08jVJPqTBhuNC&#10;jR191lQeipNRUOyvX3+TreZ+43bvy0nxuzqejko9D/vFDESgPjzC9/aPVjB9g9uX+AN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KYDmxAAAANsAAAAPAAAAAAAAAAAA&#10;AAAAAKECAABkcnMvZG93bnJldi54bWxQSwUGAAAAAAQABAD5AAAAkgMAAAAA&#10;" strokecolor="black [3200]" strokeweight=".5pt">
                  <v:stroke joinstyle="miter"/>
                </v:line>
                <v:line id="Straight Connector 85" o:spid="_x0000_s1028" style="position:absolute;flip:y;visibility:visible;mso-wrap-style:square" from="72104,0" to="139366,67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FHE70AAADbAAAADwAAAGRycy9kb3ducmV2LnhtbESPwQrCMBBE74L/EFbwpqmCItUoIiie&#10;FLUfsDRrWmw2pYm1/r0RBI/DzLxhVpvOVqKlxpeOFUzGCQji3OmSjYLsth8tQPiArLFyTAre5GGz&#10;7vdWmGr34gu112BEhLBPUUERQp1K6fOCLPqxq4mjd3eNxRBlY6Ru8BXhtpLTJJlLiyXHhQJr2hWU&#10;P65Pq0CbE8mtM+1sYubZPjdnPB1apYaDbrsEEagL//CvfdQKFjP4fok/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lhRxO9AAAA2wAAAA8AAAAAAAAAAAAAAAAAoQIA&#10;AGRycy9kb3ducmV2LnhtbFBLBQYAAAAABAAEAPkAAACLAwAAAAA=&#10;" strokecolor="black [3200]" strokeweight=".5pt">
                  <v:stroke joinstyle="miter"/>
                </v:line>
                <v:oval id="Oval 88" o:spid="_x0000_s1029" style="position:absolute;left:42607;top:65548;width:45720;height:4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0HpcEA&#10;AADbAAAADwAAAGRycy9kb3ducmV2LnhtbERP3WrCMBS+F3yHcARvZKY6Vko1ig5lXg3W7QEOzbHp&#10;1pyUJrPVpzcXgpcf3/96O9hGXKjztWMFi3kCgrh0uuZKwc/38SUD4QOyxsYxKbiSh+1mPFpjrl3P&#10;X3QpQiViCPscFZgQ2lxKXxqy6OeuJY7c2XUWQ4RdJXWHfQy3jVwmSSot1hwbDLb0bqj8K/6tgjRb&#10;vh5ocdinvbkNb9Z/fvy2M6Wmk2G3AhFoCE/xw33SCrI4Nn6JP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tB6XBAAAA2wAAAA8AAAAAAAAAAAAAAAAAmAIAAGRycy9kb3du&#10;cmV2LnhtbFBLBQYAAAAABAAEAPUAAACGAwAAAAA=&#10;" fillcolor="white [3201]" strokecolor="black [3213]" strokeweight="1pt">
                  <v:stroke joinstyle="miter"/>
                </v:oval>
              </v:group>
            </w:pict>
          </mc:Fallback>
        </mc:AlternateContent>
      </w:r>
    </w:p>
    <w:p w:rsidR="00FA07B3" w:rsidRDefault="00FA07B3" w:rsidP="00FA07B3">
      <w:pPr>
        <w:spacing w:line="480" w:lineRule="auto"/>
        <w:rPr>
          <w:sz w:val="32"/>
        </w:rPr>
      </w:pPr>
    </w:p>
    <w:p w:rsidR="00FA07B3" w:rsidRDefault="00FA07B3" w:rsidP="00FA07B3">
      <w:pPr>
        <w:spacing w:line="480" w:lineRule="auto"/>
        <w:rPr>
          <w:sz w:val="32"/>
        </w:rPr>
      </w:pPr>
    </w:p>
    <w:p w:rsidR="00FA07B3" w:rsidRPr="001450FE" w:rsidRDefault="00FA07B3" w:rsidP="00FA07B3">
      <w:pPr>
        <w:spacing w:line="480" w:lineRule="auto"/>
        <w:rPr>
          <w:b/>
          <w:u w:val="single"/>
        </w:rPr>
      </w:pPr>
    </w:p>
    <w:p w:rsidR="00FA07B3" w:rsidRDefault="00FA07B3" w:rsidP="00FA07B3">
      <w:pPr>
        <w:spacing w:line="480" w:lineRule="auto"/>
        <w:rPr>
          <w:b/>
        </w:rPr>
      </w:pPr>
    </w:p>
    <w:p w:rsidR="00FA07B3" w:rsidRDefault="00FA07B3" w:rsidP="00FA07B3">
      <w:pPr>
        <w:spacing w:line="480" w:lineRule="auto"/>
        <w:rPr>
          <w:b/>
        </w:rPr>
      </w:pPr>
      <w:r>
        <w:rPr>
          <w:noProof/>
          <w:sz w:val="32"/>
          <w:lang w:val="en-PH" w:eastAsia="en-PH"/>
        </w:rPr>
        <mc:AlternateContent>
          <mc:Choice Requires="wpg">
            <w:drawing>
              <wp:anchor distT="0" distB="0" distL="114300" distR="114300" simplePos="0" relativeHeight="251673600" behindDoc="0" locked="0" layoutInCell="1" allowOverlap="1" wp14:anchorId="5B3A221F" wp14:editId="603BF08D">
                <wp:simplePos x="0" y="0"/>
                <wp:positionH relativeFrom="column">
                  <wp:posOffset>3461832</wp:posOffset>
                </wp:positionH>
                <wp:positionV relativeFrom="paragraph">
                  <wp:posOffset>197353</wp:posOffset>
                </wp:positionV>
                <wp:extent cx="563245" cy="828040"/>
                <wp:effectExtent l="0" t="0" r="27305" b="29210"/>
                <wp:wrapNone/>
                <wp:docPr id="33" name="Group 33"/>
                <wp:cNvGraphicFramePr/>
                <a:graphic xmlns:a="http://schemas.openxmlformats.org/drawingml/2006/main">
                  <a:graphicData uri="http://schemas.microsoft.com/office/word/2010/wordprocessingGroup">
                    <wpg:wgp>
                      <wpg:cNvGrpSpPr/>
                      <wpg:grpSpPr>
                        <a:xfrm>
                          <a:off x="0" y="0"/>
                          <a:ext cx="563245" cy="828040"/>
                          <a:chOff x="0" y="0"/>
                          <a:chExt cx="563526" cy="1041990"/>
                        </a:xfrm>
                      </wpg:grpSpPr>
                      <wps:wsp>
                        <wps:cNvPr id="30" name="Straight Connector 30"/>
                        <wps:cNvCnPr/>
                        <wps:spPr>
                          <a:xfrm>
                            <a:off x="0" y="0"/>
                            <a:ext cx="0" cy="425302"/>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0" y="425302"/>
                            <a:ext cx="563378"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563526" y="425302"/>
                            <a:ext cx="0" cy="616688"/>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7142183" id="Group 33" o:spid="_x0000_s1026" style="position:absolute;margin-left:272.6pt;margin-top:15.55pt;width:44.35pt;height:65.2pt;z-index:251673600;mso-height-relative:margin" coordsize="5635,1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">
                <v:line id="Straight Connector 30" o:spid="_x0000_s1027" style="position:absolute;visibility:visible;mso-wrap-style:square" from="0,0" to="0,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line id="Straight Connector 31" o:spid="_x0000_s1028" style="position:absolute;visibility:visible;mso-wrap-style:square" from="0,4253" to="5633,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29" style="position:absolute;visibility:visible;mso-wrap-style:square" from="5635,4253" to="5635,10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group>
            </w:pict>
          </mc:Fallback>
        </mc:AlternateContent>
      </w:r>
    </w:p>
    <w:p w:rsidR="00FA07B3" w:rsidRDefault="00FA07B3" w:rsidP="00FA07B3">
      <w:pPr>
        <w:spacing w:line="480" w:lineRule="auto"/>
        <w:rPr>
          <w:b/>
        </w:rPr>
      </w:pPr>
    </w:p>
    <w:p w:rsidR="00FA07B3" w:rsidRDefault="00493CED" w:rsidP="00FA07B3">
      <w:pPr>
        <w:spacing w:line="480" w:lineRule="auto"/>
        <w:rPr>
          <w:b/>
        </w:rPr>
      </w:pPr>
      <w:r>
        <w:rPr>
          <w:noProof/>
          <w:lang w:val="en-PH" w:eastAsia="en-PH"/>
        </w:rPr>
        <mc:AlternateContent>
          <mc:Choice Requires="wps">
            <w:drawing>
              <wp:anchor distT="0" distB="0" distL="114300" distR="114300" simplePos="0" relativeHeight="251682816" behindDoc="0" locked="0" layoutInCell="1" allowOverlap="1" wp14:anchorId="5F6DD4B1" wp14:editId="13858556">
                <wp:simplePos x="0" y="0"/>
                <wp:positionH relativeFrom="column">
                  <wp:posOffset>4026535</wp:posOffset>
                </wp:positionH>
                <wp:positionV relativeFrom="paragraph">
                  <wp:posOffset>236855</wp:posOffset>
                </wp:positionV>
                <wp:extent cx="72390" cy="72390"/>
                <wp:effectExtent l="0" t="0" r="22860" b="22860"/>
                <wp:wrapNone/>
                <wp:docPr id="269" name="Straight Connector 269"/>
                <wp:cNvGraphicFramePr/>
                <a:graphic xmlns:a="http://schemas.openxmlformats.org/drawingml/2006/main">
                  <a:graphicData uri="http://schemas.microsoft.com/office/word/2010/wordprocessingShape">
                    <wps:wsp>
                      <wps:cNvCnPr/>
                      <wps:spPr>
                        <a:xfrm>
                          <a:off x="0" y="0"/>
                          <a:ext cx="72390" cy="72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4A0365B" id="Straight Connector 26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17.05pt,18.65pt" to="322.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" strokecolor="black [3200]" strokeweight=".5pt">
                <v:stroke joinstyle="miter"/>
              </v:line>
            </w:pict>
          </mc:Fallback>
        </mc:AlternateContent>
      </w:r>
      <w:r>
        <w:rPr>
          <w:noProof/>
          <w:lang w:val="en-PH" w:eastAsia="en-PH"/>
        </w:rPr>
        <mc:AlternateContent>
          <mc:Choice Requires="wps">
            <w:drawing>
              <wp:anchor distT="0" distB="0" distL="114300" distR="114300" simplePos="0" relativeHeight="251684864" behindDoc="0" locked="0" layoutInCell="1" allowOverlap="1" wp14:anchorId="196506F8" wp14:editId="53C9098C">
                <wp:simplePos x="0" y="0"/>
                <wp:positionH relativeFrom="column">
                  <wp:posOffset>3946819</wp:posOffset>
                </wp:positionH>
                <wp:positionV relativeFrom="paragraph">
                  <wp:posOffset>238125</wp:posOffset>
                </wp:positionV>
                <wp:extent cx="80010" cy="80010"/>
                <wp:effectExtent l="0" t="0" r="34290" b="34290"/>
                <wp:wrapNone/>
                <wp:docPr id="270" name="Straight Connector 270"/>
                <wp:cNvGraphicFramePr/>
                <a:graphic xmlns:a="http://schemas.openxmlformats.org/drawingml/2006/main">
                  <a:graphicData uri="http://schemas.microsoft.com/office/word/2010/wordprocessingShape">
                    <wps:wsp>
                      <wps:cNvCnPr/>
                      <wps:spPr>
                        <a:xfrm flipH="1">
                          <a:off x="0" y="0"/>
                          <a:ext cx="80010" cy="80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9068B4F" id="Straight Connector 270"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75pt,18.75pt" to="317.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" strokecolor="black [3200]" strokeweight=".5pt">
                <v:stroke joinstyle="miter"/>
              </v:line>
            </w:pict>
          </mc:Fallback>
        </mc:AlternateContent>
      </w: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jc w:val="center"/>
        <w:rPr>
          <w:sz w:val="32"/>
        </w:rPr>
      </w:pPr>
    </w:p>
    <w:p w:rsidR="00FA07B3" w:rsidRDefault="00FA07B3" w:rsidP="00FA07B3">
      <w:pPr>
        <w:jc w:val="center"/>
        <w:rPr>
          <w:sz w:val="32"/>
        </w:rPr>
      </w:pPr>
    </w:p>
    <w:p w:rsidR="00FA07B3" w:rsidRDefault="00FA07B3" w:rsidP="00FA07B3">
      <w:pPr>
        <w:jc w:val="center"/>
        <w:rPr>
          <w:sz w:val="32"/>
        </w:rPr>
      </w:pPr>
    </w:p>
    <w:p w:rsidR="00FA07B3" w:rsidRDefault="00FA07B3" w:rsidP="00FA07B3">
      <w:pPr>
        <w:jc w:val="center"/>
        <w:rPr>
          <w:sz w:val="32"/>
        </w:rPr>
      </w:pPr>
    </w:p>
    <w:p w:rsidR="00FA07B3" w:rsidRDefault="00FA07B3" w:rsidP="00FA07B3">
      <w:pPr>
        <w:jc w:val="center"/>
        <w:rPr>
          <w:sz w:val="32"/>
        </w:rPr>
      </w:pPr>
    </w:p>
    <w:p w:rsidR="00FA07B3" w:rsidRDefault="00FA07B3" w:rsidP="00FA07B3">
      <w:pPr>
        <w:jc w:val="center"/>
        <w:rPr>
          <w:sz w:val="32"/>
        </w:rPr>
      </w:pPr>
    </w:p>
    <w:p w:rsidR="00FA07B3" w:rsidRDefault="00FA07B3" w:rsidP="00FA07B3">
      <w:pPr>
        <w:jc w:val="center"/>
        <w:rPr>
          <w:sz w:val="32"/>
        </w:rPr>
      </w:pPr>
    </w:p>
    <w:p w:rsidR="00FA07B3" w:rsidRDefault="00FA07B3" w:rsidP="00FA07B3">
      <w:pPr>
        <w:jc w:val="center"/>
        <w:rPr>
          <w:sz w:val="32"/>
        </w:rPr>
      </w:pPr>
    </w:p>
    <w:p w:rsidR="00FA07B3" w:rsidRDefault="00FA07B3" w:rsidP="00FA07B3">
      <w:pPr>
        <w:jc w:val="center"/>
        <w:rPr>
          <w:sz w:val="32"/>
        </w:rPr>
      </w:pPr>
    </w:p>
    <w:p w:rsidR="00FA07B3" w:rsidRDefault="00FA07B3" w:rsidP="00FA07B3">
      <w:pPr>
        <w:jc w:val="center"/>
        <w:rPr>
          <w:sz w:val="32"/>
        </w:rPr>
      </w:pPr>
      <w:r>
        <w:rPr>
          <w:sz w:val="32"/>
        </w:rPr>
        <w:t>USE-CASE DIAGRAM</w:t>
      </w:r>
    </w:p>
    <w:p w:rsidR="00FA07B3" w:rsidRPr="0054393C" w:rsidRDefault="00FA07B3" w:rsidP="00FA07B3">
      <w:pPr>
        <w:jc w:val="center"/>
        <w:rPr>
          <w:sz w:val="32"/>
        </w:rPr>
      </w:pPr>
      <w:r w:rsidRPr="0054393C">
        <w:rPr>
          <w:noProof/>
          <w:sz w:val="32"/>
          <w:lang w:val="en-PH" w:eastAsia="en-PH"/>
        </w:rPr>
        <mc:AlternateContent>
          <mc:Choice Requires="wps">
            <w:drawing>
              <wp:anchor distT="45720" distB="45720" distL="114300" distR="114300" simplePos="0" relativeHeight="251677696" behindDoc="0" locked="0" layoutInCell="1" allowOverlap="1" wp14:anchorId="2920EAFF" wp14:editId="6EE4012A">
                <wp:simplePos x="0" y="0"/>
                <wp:positionH relativeFrom="column">
                  <wp:posOffset>1828346</wp:posOffset>
                </wp:positionH>
                <wp:positionV relativeFrom="paragraph">
                  <wp:posOffset>426720</wp:posOffset>
                </wp:positionV>
                <wp:extent cx="2917190" cy="1404620"/>
                <wp:effectExtent l="0" t="0" r="1651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190" cy="1404620"/>
                        </a:xfrm>
                        <a:prstGeom prst="rect">
                          <a:avLst/>
                        </a:prstGeom>
                        <a:solidFill>
                          <a:srgbClr val="FFFFFF"/>
                        </a:solidFill>
                        <a:ln w="9525">
                          <a:solidFill>
                            <a:schemeClr val="bg1"/>
                          </a:solidFill>
                          <a:miter lim="800000"/>
                          <a:headEnd/>
                          <a:tailEnd/>
                        </a:ln>
                      </wps:spPr>
                      <wps:txbx>
                        <w:txbxContent>
                          <w:p w:rsidR="00BD4142" w:rsidRPr="0054393C" w:rsidRDefault="00BD4142" w:rsidP="00FA07B3">
                            <w:r>
                              <w:t>LEARNING RESOURCE</w:t>
                            </w:r>
                            <w:r w:rsidRPr="0054393C">
                              <w:t xml:space="preserve">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0EAFF" id="Text Box 2" o:spid="_x0000_s1147" type="#_x0000_t202" style="position:absolute;left:0;text-align:left;margin-left:143.95pt;margin-top:33.6pt;width:229.7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" strokecolor="white [3212]">
                <v:textbox style="mso-fit-shape-to-text:t">
                  <w:txbxContent>
                    <w:p w:rsidR="00BD4142" w:rsidRPr="0054393C" w:rsidRDefault="00BD4142" w:rsidP="00FA07B3">
                      <w:r>
                        <w:t>LEARNING RESOURCE</w:t>
                      </w:r>
                      <w:r w:rsidRPr="0054393C">
                        <w:t xml:space="preserve"> SYSTEM</w:t>
                      </w:r>
                    </w:p>
                  </w:txbxContent>
                </v:textbox>
                <w10:wrap type="square"/>
              </v:shape>
            </w:pict>
          </mc:Fallback>
        </mc:AlternateContent>
      </w:r>
    </w:p>
    <w:p w:rsidR="00FA07B3" w:rsidRDefault="00493CED" w:rsidP="00FA07B3">
      <w:pPr>
        <w:spacing w:line="480" w:lineRule="auto"/>
        <w:rPr>
          <w:b/>
        </w:rPr>
      </w:pPr>
      <w:r>
        <w:rPr>
          <w:noProof/>
          <w:sz w:val="32"/>
          <w:lang w:val="en-PH" w:eastAsia="en-PH"/>
        </w:rPr>
        <mc:AlternateContent>
          <mc:Choice Requires="wpg">
            <w:drawing>
              <wp:anchor distT="0" distB="0" distL="114300" distR="114300" simplePos="0" relativeHeight="251680768" behindDoc="0" locked="0" layoutInCell="1" allowOverlap="1" wp14:anchorId="005ABB2B" wp14:editId="33CB20F3">
                <wp:simplePos x="0" y="0"/>
                <wp:positionH relativeFrom="column">
                  <wp:posOffset>-275931</wp:posOffset>
                </wp:positionH>
                <wp:positionV relativeFrom="paragraph">
                  <wp:posOffset>72390</wp:posOffset>
                </wp:positionV>
                <wp:extent cx="6304280" cy="6052185"/>
                <wp:effectExtent l="0" t="0" r="20320" b="24765"/>
                <wp:wrapNone/>
                <wp:docPr id="74" name="Group 74"/>
                <wp:cNvGraphicFramePr/>
                <a:graphic xmlns:a="http://schemas.openxmlformats.org/drawingml/2006/main">
                  <a:graphicData uri="http://schemas.microsoft.com/office/word/2010/wordprocessingGroup">
                    <wpg:wgp>
                      <wpg:cNvGrpSpPr/>
                      <wpg:grpSpPr>
                        <a:xfrm>
                          <a:off x="0" y="0"/>
                          <a:ext cx="6304280" cy="6052185"/>
                          <a:chOff x="0" y="0"/>
                          <a:chExt cx="6304313" cy="6052457"/>
                        </a:xfrm>
                      </wpg:grpSpPr>
                      <wpg:grpSp>
                        <wpg:cNvPr id="71" name="Group 71"/>
                        <wpg:cNvGrpSpPr/>
                        <wpg:grpSpPr>
                          <a:xfrm>
                            <a:off x="0" y="0"/>
                            <a:ext cx="6304313" cy="6052457"/>
                            <a:chOff x="0" y="0"/>
                            <a:chExt cx="6304313" cy="6052457"/>
                          </a:xfrm>
                        </wpg:grpSpPr>
                        <wpg:grpSp>
                          <wpg:cNvPr id="154" name="Group 154"/>
                          <wpg:cNvGrpSpPr/>
                          <wpg:grpSpPr>
                            <a:xfrm>
                              <a:off x="204825" y="1741018"/>
                              <a:ext cx="672860" cy="1785668"/>
                              <a:chOff x="0" y="0"/>
                              <a:chExt cx="672860" cy="1785668"/>
                            </a:xfrm>
                          </wpg:grpSpPr>
                          <wps:wsp>
                            <wps:cNvPr id="155" name="Oval 155"/>
                            <wps:cNvSpPr/>
                            <wps:spPr>
                              <a:xfrm>
                                <a:off x="0" y="0"/>
                                <a:ext cx="672860" cy="6728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a:off x="327804" y="672861"/>
                                <a:ext cx="0" cy="7681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0" y="888521"/>
                                <a:ext cx="6724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327804" y="1440612"/>
                                <a:ext cx="299712" cy="3450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flipV="1">
                                <a:off x="25879" y="1440612"/>
                                <a:ext cx="299712" cy="3450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8" name="Group 148"/>
                          <wpg:cNvGrpSpPr/>
                          <wpg:grpSpPr>
                            <a:xfrm>
                              <a:off x="5413248" y="1748333"/>
                              <a:ext cx="672860" cy="1785668"/>
                              <a:chOff x="0" y="0"/>
                              <a:chExt cx="672860" cy="1785668"/>
                            </a:xfrm>
                          </wpg:grpSpPr>
                          <wps:wsp>
                            <wps:cNvPr id="149" name="Oval 149"/>
                            <wps:cNvSpPr/>
                            <wps:spPr>
                              <a:xfrm>
                                <a:off x="0" y="0"/>
                                <a:ext cx="672860" cy="6728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a:off x="327804" y="672861"/>
                                <a:ext cx="0" cy="7681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a:off x="0" y="888521"/>
                                <a:ext cx="6724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wps:spPr>
                              <a:xfrm>
                                <a:off x="327804" y="1440612"/>
                                <a:ext cx="299712" cy="3450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flipV="1">
                                <a:off x="25879" y="1440612"/>
                                <a:ext cx="299712" cy="3450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7" name="Rectangle 137"/>
                          <wps:cNvSpPr/>
                          <wps:spPr>
                            <a:xfrm>
                              <a:off x="1104595" y="0"/>
                              <a:ext cx="4044950" cy="6052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2"/>
                          <wps:cNvSpPr txBox="1">
                            <a:spLocks noChangeArrowheads="1"/>
                          </wps:cNvSpPr>
                          <wps:spPr bwMode="auto">
                            <a:xfrm>
                              <a:off x="5237508" y="3540398"/>
                              <a:ext cx="1066805" cy="276236"/>
                            </a:xfrm>
                            <a:prstGeom prst="rect">
                              <a:avLst/>
                            </a:prstGeom>
                            <a:solidFill>
                              <a:srgbClr val="FFFFFF"/>
                            </a:solidFill>
                            <a:ln w="9525">
                              <a:solidFill>
                                <a:schemeClr val="bg1"/>
                              </a:solidFill>
                              <a:miter lim="800000"/>
                              <a:headEnd/>
                              <a:tailEnd/>
                            </a:ln>
                          </wps:spPr>
                          <wps:txbx>
                            <w:txbxContent>
                              <w:p w:rsidR="00BD4142" w:rsidRPr="0054393C" w:rsidRDefault="00BD4142" w:rsidP="00FA07B3">
                                <w:pPr>
                                  <w:jc w:val="center"/>
                                </w:pPr>
                                <w:r>
                                  <w:t>STUDENT</w:t>
                                </w:r>
                              </w:p>
                            </w:txbxContent>
                          </wps:txbx>
                          <wps:bodyPr rot="0" vert="horz" wrap="square" lIns="91440" tIns="45720" rIns="91440" bIns="45720" anchor="t" anchorCtr="0">
                            <a:spAutoFit/>
                          </wps:bodyPr>
                        </wps:wsp>
                        <wps:wsp>
                          <wps:cNvPr id="136" name="Text Box 2"/>
                          <wps:cNvSpPr txBox="1">
                            <a:spLocks noChangeArrowheads="1"/>
                          </wps:cNvSpPr>
                          <wps:spPr bwMode="auto">
                            <a:xfrm>
                              <a:off x="0" y="3525769"/>
                              <a:ext cx="1066805" cy="276236"/>
                            </a:xfrm>
                            <a:prstGeom prst="rect">
                              <a:avLst/>
                            </a:prstGeom>
                            <a:solidFill>
                              <a:srgbClr val="FFFFFF"/>
                            </a:solidFill>
                            <a:ln w="9525">
                              <a:solidFill>
                                <a:schemeClr val="bg1"/>
                              </a:solidFill>
                              <a:miter lim="800000"/>
                              <a:headEnd/>
                              <a:tailEnd/>
                            </a:ln>
                          </wps:spPr>
                          <wps:txbx>
                            <w:txbxContent>
                              <w:p w:rsidR="00BD4142" w:rsidRPr="0054393C" w:rsidRDefault="00BD4142" w:rsidP="00FA07B3">
                                <w:pPr>
                                  <w:jc w:val="center"/>
                                </w:pPr>
                                <w:r>
                                  <w:t>ADMIN</w:t>
                                </w:r>
                              </w:p>
                            </w:txbxContent>
                          </wps:txbx>
                          <wps:bodyPr rot="0" vert="horz" wrap="square" lIns="91440" tIns="45720" rIns="91440" bIns="45720" anchor="t" anchorCtr="0">
                            <a:spAutoFit/>
                          </wps:bodyPr>
                        </wps:wsp>
                        <wps:wsp>
                          <wps:cNvPr id="147" name="Oval 147"/>
                          <wps:cNvSpPr/>
                          <wps:spPr>
                            <a:xfrm>
                              <a:off x="2150668" y="512064"/>
                              <a:ext cx="1926771"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54393C" w:rsidRDefault="00BD4142" w:rsidP="00FA07B3">
                                <w:pPr>
                                  <w:jc w:val="center"/>
                                </w:pPr>
                                <w:r>
                                  <w:t>Search B</w:t>
                                </w:r>
                                <w:r w:rsidRPr="0054393C">
                                  <w:t>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Oval 145"/>
                          <wps:cNvSpPr/>
                          <wps:spPr>
                            <a:xfrm>
                              <a:off x="2231136" y="1221639"/>
                              <a:ext cx="1926590"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54393C" w:rsidRDefault="00BD4142" w:rsidP="00FA07B3">
                                <w:pPr>
                                  <w:jc w:val="center"/>
                                </w:pPr>
                                <w:r>
                                  <w:t>Borrow B</w:t>
                                </w:r>
                                <w:r w:rsidRPr="0054393C">
                                  <w:t>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1916582" y="2011680"/>
                              <a:ext cx="1926590"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54393C" w:rsidRDefault="00BD4142" w:rsidP="00FA07B3">
                                <w:pPr>
                                  <w:jc w:val="center"/>
                                </w:pPr>
                                <w:r>
                                  <w:t>Add / Delete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1923897" y="2787091"/>
                              <a:ext cx="1926590"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54393C" w:rsidRDefault="00BD4142" w:rsidP="00FA07B3">
                                <w:pPr>
                                  <w:jc w:val="center"/>
                                </w:pPr>
                                <w: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V="1">
                              <a:off x="994867" y="929031"/>
                              <a:ext cx="1099458" cy="10994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987552" y="2194560"/>
                              <a:ext cx="90351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Oval 23"/>
                          <wps:cNvSpPr/>
                          <wps:spPr>
                            <a:xfrm>
                              <a:off x="1923897" y="3533242"/>
                              <a:ext cx="1926590" cy="676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Default="00BD4142" w:rsidP="00FA07B3">
                                <w:pPr>
                                  <w:jc w:val="center"/>
                                </w:pPr>
                                <w:r>
                                  <w:t>Update Book Record</w:t>
                                </w:r>
                              </w:p>
                              <w:p w:rsidR="00BD4142" w:rsidRPr="0054393C" w:rsidRDefault="00BD4142" w:rsidP="00FA07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2157984" y="4286707"/>
                              <a:ext cx="1926771"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Pr="0054393C" w:rsidRDefault="00BD4142" w:rsidP="00FA07B3">
                                <w:pPr>
                                  <w:jc w:val="center"/>
                                </w:pPr>
                                <w:r>
                                  <w:t>Return B</w:t>
                                </w:r>
                                <w:r w:rsidRPr="0054393C">
                                  <w:t>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931212" y="5113325"/>
                              <a:ext cx="1926590"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D4142" w:rsidRDefault="00BD4142" w:rsidP="00FA07B3">
                                <w:pPr>
                                  <w:jc w:val="center"/>
                                </w:pPr>
                                <w:r>
                                  <w:t>Maintain Database</w:t>
                                </w:r>
                              </w:p>
                              <w:p w:rsidR="00BD4142" w:rsidRPr="0054393C" w:rsidRDefault="00BD4142" w:rsidP="00FA07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Straight Arrow Connector 141"/>
                          <wps:cNvCnPr/>
                          <wps:spPr>
                            <a:xfrm>
                              <a:off x="987552" y="2962656"/>
                              <a:ext cx="9029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a:off x="987552" y="3189427"/>
                              <a:ext cx="902970" cy="5511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a:off x="607161" y="3811219"/>
                              <a:ext cx="1404257" cy="14042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flipH="1">
                              <a:off x="4103827" y="3277210"/>
                              <a:ext cx="1158512" cy="11585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a:off x="987552" y="3540557"/>
                              <a:ext cx="1110071" cy="957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 name="Group 72"/>
                        <wpg:cNvGrpSpPr/>
                        <wpg:grpSpPr>
                          <a:xfrm>
                            <a:off x="4176979" y="877824"/>
                            <a:ext cx="1066800" cy="1323442"/>
                            <a:chOff x="0" y="0"/>
                            <a:chExt cx="1066800" cy="1323442"/>
                          </a:xfrm>
                        </wpg:grpSpPr>
                        <wps:wsp>
                          <wps:cNvPr id="138" name="Straight Arrow Connector 138"/>
                          <wps:cNvCnPr/>
                          <wps:spPr>
                            <a:xfrm flipH="1" flipV="1">
                              <a:off x="0" y="0"/>
                              <a:ext cx="1066800" cy="1066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flipH="1" flipV="1">
                              <a:off x="0" y="790042"/>
                              <a:ext cx="106680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05ABB2B" id="Group 74" o:spid="_x0000_s1148" style="position:absolute;margin-left:-21.75pt;margin-top:5.7pt;width:496.4pt;height:476.55pt;z-index:251680768" coordsize="63043,6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">
                <v:group id="Group 71" o:spid="_x0000_s1149" style="position:absolute;width:63043;height:60524" coordsize="63043,60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154" o:spid="_x0000_s1150" style="position:absolute;left:2048;top:17410;width:6728;height:17856" coordsize="6728,17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oval id="Oval 155" o:spid="_x0000_s1151" style="position:absolute;width:6728;height:6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tNWcIA&#10;AADcAAAADwAAAGRycy9kb3ducmV2LnhtbERP22rCQBB9L/gPywi+lLpRSZDUVVSU9qng5QOG7DSb&#10;mp0N2dXEfr1bKPg2h3Odxaq3tbhR6yvHCibjBARx4XTFpYLzaf82B+EDssbaMSm4k4fVcvCywFy7&#10;jg90O4ZSxBD2OSowITS5lL4wZNGPXUMcuW/XWgwRtqXULXYx3NZymiSZtFhxbDDY0NZQcTlerYJs&#10;Pp3taLLbZJ357VPrvz5+mlelRsN+/Q4iUB+e4n/3p47z0xT+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01ZwgAAANwAAAAPAAAAAAAAAAAAAAAAAJgCAABkcnMvZG93&#10;bnJldi54bWxQSwUGAAAAAAQABAD1AAAAhwMAAAAA&#10;" fillcolor="white [3201]" strokecolor="black [3213]" strokeweight="1pt">
                      <v:stroke joinstyle="miter"/>
                    </v:oval>
                    <v:line id="Straight Connector 156" o:spid="_x0000_s1152" style="position:absolute;visibility:visible;mso-wrap-style:square" from="3278,6728" to="3278,1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XbbcIAAADcAAAADwAAAGRycy9kb3ducmV2LnhtbERP32vCMBB+H+x/CDfY20wVlLUaRQRB&#10;tgex22CPR3M2xeaSNpnW/94Iwt7u4/t5i9VgW3GmPjSOFYxHGQjiyumGawXfX9u3dxAhImtsHZOC&#10;KwVYLZ+fFlhod+EDnctYixTCoUAFJkZfSBkqQxbDyHnixB1dbzEm2NdS93hJ4baVkyybSYsNpwaD&#10;njaGqlP5ZxV0H1X5Oa3HP37nN2bfYd795rlSry/Deg4i0hD/xQ/3Tqf50xncn0kX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XbbcIAAADcAAAADwAAAAAAAAAAAAAA&#10;AAChAgAAZHJzL2Rvd25yZXYueG1sUEsFBgAAAAAEAAQA+QAAAJADAAAAAA==&#10;" strokecolor="black [3213]" strokeweight=".5pt">
                      <v:stroke joinstyle="miter"/>
                    </v:line>
                    <v:line id="Straight Connector 157" o:spid="_x0000_s1153" style="position:absolute;visibility:visible;mso-wrap-style:square" from="0,8885" to="6724,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l+9sMAAADcAAAADwAAAGRycy9kb3ducmV2LnhtbERP32vCMBB+F/wfwg32pqkD3doZRYSB&#10;6MNY3WCPR3NryppL2mRa//tFEHy7j+/nLdeDbcWJ+tA4VjCbZiCIK6cbrhV8Ht8mLyBCRNbYOiYF&#10;FwqwXo1HSyy0O/MHncpYixTCoUAFJkZfSBkqQxbD1HnixP243mJMsK+l7vGcwm0rn7JsIS02nBoM&#10;etoaqn7LP6ug21flYV7PvvzOb817h3n3nedKPT4Mm1cQkYZ4F9/cO53mz5/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JfvbDAAAA3AAAAA8AAAAAAAAAAAAA&#10;AAAAoQIAAGRycy9kb3ducmV2LnhtbFBLBQYAAAAABAAEAPkAAACRAwAAAAA=&#10;" strokecolor="black [3213]" strokeweight=".5pt">
                      <v:stroke joinstyle="miter"/>
                    </v:line>
                    <v:line id="Straight Connector 158" o:spid="_x0000_s1154" style="position:absolute;visibility:visible;mso-wrap-style:square" from="3278,14406" to="6275,17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bqhMUAAADcAAAADwAAAGRycy9kb3ducmV2LnhtbESPQUvDQBCF70L/wzIFb3bTQsWk3RYp&#10;FIoexKjgcchOs8Hs7Ca7tvHfOwfB2wzvzXvfbPeT79WFxtQFNrBcFKCIm2A7bg28vx3vHkCljGyx&#10;D0wGfijBfje72WJlw5Vf6VLnVkkIpwoNuJxjpXVqHHlMixCJRTuH0WOWdWy1HfEq4b7Xq6K41x47&#10;lgaHkQ6Omq/62xsYnpr6ed0uP+IpHtzLgOXwWZbG3M6nxw2oTFP+N/9dn6zgr4VWnpEJ9O4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bqhMUAAADcAAAADwAAAAAAAAAA&#10;AAAAAAChAgAAZHJzL2Rvd25yZXYueG1sUEsFBgAAAAAEAAQA+QAAAJMDAAAAAA==&#10;" strokecolor="black [3213]" strokeweight=".5pt">
                      <v:stroke joinstyle="miter"/>
                    </v:line>
                    <v:line id="Straight Connector 159" o:spid="_x0000_s1155" style="position:absolute;flip:y;visibility:visible;mso-wrap-style:square" from="258,14406" to="3255,17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uO8IAAADcAAAADwAAAGRycy9kb3ducmV2LnhtbERPS2sCMRC+F/ofwhR6q1kFpV2NIgtq&#10;D158ID0Om3F3NZksSdRtf70RhN7m43vOZNZZI67kQ+NYQb+XgSAunW64UrDfLT4+QYSIrNE4JgW/&#10;FGA2fX2ZYK7djTd03cZKpBAOOSqoY2xzKUNZk8XQcy1x4o7OW4wJ+kpqj7cUbo0cZNlIWmw4NdTY&#10;UlFTed5erILCHH661dJzPJz+jpc1LYqTMUq9v3XzMYhIXfwXP93fOs0ffs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uO8IAAADcAAAADwAAAAAAAAAAAAAA&#10;AAChAgAAZHJzL2Rvd25yZXYueG1sUEsFBgAAAAAEAAQA+QAAAJADAAAAAA==&#10;" strokecolor="black [3213]" strokeweight=".5pt">
                      <v:stroke joinstyle="miter"/>
                    </v:line>
                  </v:group>
                  <v:group id="Group 148" o:spid="_x0000_s1156" style="position:absolute;left:54132;top:17483;width:6729;height:17857" coordsize="6728,17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149" o:spid="_x0000_s1157" style="position:absolute;width:6728;height:6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RgcMA&#10;AADcAAAADwAAAGRycy9kb3ducmV2LnhtbERPzWrCQBC+C77DMoVepG60GjR1FSuWehKqPsCQHbNp&#10;s7Mhu5q0T98VBG/z8f3OYtXZSlyp8aVjBaNhAoI4d7rkQsHp+PEyA+EDssbKMSn4JQ+rZb+3wEy7&#10;lr/oegiFiCHsM1RgQqgzKX1uyKIfupo4cmfXWAwRNoXUDbYx3FZynCSptFhybDBY08ZQ/nO4WAXp&#10;bPy6pdH2PW3NXze1fv/5XQ+Uen7q1m8gAnXhIb67dzrOn8zh9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RgcMAAADcAAAADwAAAAAAAAAAAAAAAACYAgAAZHJzL2Rv&#10;d25yZXYueG1sUEsFBgAAAAAEAAQA9QAAAIgDAAAAAA==&#10;" fillcolor="white [3201]" strokecolor="black [3213]" strokeweight="1pt">
                      <v:stroke joinstyle="miter"/>
                    </v:oval>
                    <v:line id="Straight Connector 150" o:spid="_x0000_s1158" style="position:absolute;visibility:visible;mso-wrap-style:square" from="3278,6728" to="3278,1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DmgsUAAADcAAAADwAAAGRycy9kb3ducmV2LnhtbESPQUvDQBCF70L/wzIFb3bTQsWk3RYp&#10;FIoexKjgcchOs8Hs7Ca7tvHfOwfB2wzvzXvfbPeT79WFxtQFNrBcFKCIm2A7bg28vx3vHkCljGyx&#10;D0wGfijBfje72WJlw5Vf6VLnVkkIpwoNuJxjpXVqHHlMixCJRTuH0WOWdWy1HfEq4b7Xq6K41x47&#10;lgaHkQ6Omq/62xsYnpr6ed0uP+IpHtzLgOXwWZbG3M6nxw2oTFP+N/9dn6zgrwVfnpEJ9O4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DmgsUAAADcAAAADwAAAAAAAAAA&#10;AAAAAAChAgAAZHJzL2Rvd25yZXYueG1sUEsFBgAAAAAEAAQA+QAAAJMDAAAAAA==&#10;" strokecolor="black [3213]" strokeweight=".5pt">
                      <v:stroke joinstyle="miter"/>
                    </v:line>
                    <v:line id="Straight Connector 151" o:spid="_x0000_s1159" style="position:absolute;visibility:visible;mso-wrap-style:square" from="0,8885" to="6724,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xDGcMAAADcAAAADwAAAGRycy9kb3ducmV2LnhtbERP32vCMBB+H+x/CDfY20w7UNZqlCEM&#10;ZHsYVgUfj+Zsis0lbTLt/vtFEPZ2H9/PW6xG24kLDaF1rCCfZCCIa6dbbhTsdx8vbyBCRNbYOSYF&#10;vxRgtXx8WGCp3ZW3dKliI1IIhxIVmBh9KWWoDVkME+eJE3dyg8WY4NBIPeA1hdtOvmbZTFpsOTUY&#10;9LQ2VJ+rH6ug/6yrr2mTH/zGr813j0V/LAqlnp/G9zmISGP8F9/dG53mT3O4PZ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sQxnDAAAA3AAAAA8AAAAAAAAAAAAA&#10;AAAAoQIAAGRycy9kb3ducmV2LnhtbFBLBQYAAAAABAAEAPkAAACRAwAAAAA=&#10;" strokecolor="black [3213]" strokeweight=".5pt">
                      <v:stroke joinstyle="miter"/>
                    </v:line>
                    <v:line id="Straight Connector 152" o:spid="_x0000_s1160" style="position:absolute;visibility:visible;mso-wrap-style:square" from="3278,14406" to="6275,17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7dbsIAAADcAAAADwAAAGRycy9kb3ducmV2LnhtbERP32vCMBB+H+x/CDfY20wVlLUaRQRB&#10;5sOw22CPR3M2xeaSNlHrf78Iwt7u4/t5i9VgW3GhPjSOFYxHGQjiyumGawXfX9u3dxAhImtsHZOC&#10;GwVYLZ+fFlhod+UDXcpYixTCoUAFJkZfSBkqQxbDyHnixB1dbzEm2NdS93hN4baVkyybSYsNpwaD&#10;njaGqlN5tgq6j6rcT+vxj9/5jfnsMO9+81yp15dhPQcRaYj/4od7p9P86QTuz6QL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7dbsIAAADcAAAADwAAAAAAAAAAAAAA&#10;AAChAgAAZHJzL2Rvd25yZXYueG1sUEsFBgAAAAAEAAQA+QAAAJADAAAAAA==&#10;" strokecolor="black [3213]" strokeweight=".5pt">
                      <v:stroke joinstyle="miter"/>
                    </v:line>
                    <v:line id="Straight Connector 153" o:spid="_x0000_s1161" style="position:absolute;flip:y;visibility:visible;mso-wrap-style:square" from="258,14406" to="3255,17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9Z0cIAAADcAAAADwAAAGRycy9kb3ducmV2LnhtbERPS2sCMRC+F/ofwhR6q1kVS1mNIgtq&#10;D158ID0Om3F3NZksSdRtf70RhN7m43vOZNZZI67kQ+NYQb+XgSAunW64UrDfLT6+QISIrNE4JgW/&#10;FGA2fX2ZYK7djTd03cZKpBAOOSqoY2xzKUNZk8XQcy1x4o7OW4wJ+kpqj7cUbo0cZNmntNhwaqix&#10;paKm8ry9WAWFOfx0q6XneDj9HS9rWhQnY5R6f+vmYxCRuvgvfrq/dZo/GsL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9Z0cIAAADcAAAADwAAAAAAAAAAAAAA&#10;AAChAgAAZHJzL2Rvd25yZXYueG1sUEsFBgAAAAAEAAQA+QAAAJADAAAAAA==&#10;" strokecolor="black [3213]" strokeweight=".5pt">
                      <v:stroke joinstyle="miter"/>
                    </v:line>
                  </v:group>
                  <v:rect id="Rectangle 137" o:spid="_x0000_s1162" style="position:absolute;left:11045;width:40450;height:60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3uEsEA&#10;AADcAAAADwAAAGRycy9kb3ducmV2LnhtbERPzWoCMRC+F3yHMIK3mrVC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97hLBAAAA3AAAAA8AAAAAAAAAAAAAAAAAmAIAAGRycy9kb3du&#10;cmV2LnhtbFBLBQYAAAAABAAEAPUAAACGAwAAAAA=&#10;" fillcolor="white [3201]" strokecolor="black [3213]" strokeweight="1pt"/>
                  <v:shape id="_x0000_s1163" type="#_x0000_t202" style="position:absolute;left:52375;top:35403;width:1066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wI9cQA&#10;AADcAAAADwAAAGRycy9kb3ducmV2LnhtbERP22oCMRB9L/Qfwgh9KZqt9cbWKMUiWF/qqh8wbKab&#10;tclk2URd/74pCH2bw7nOfNk5Ky7UhtqzgpdBBoK49LrmSsHxsO7PQISIrNF6JgU3CrBcPD7MMdf+&#10;ygVd9rESKYRDjgpMjE0uZSgNOQwD3xAn7tu3DmOCbSV1i9cU7qwcZtlEOqw5NRhsaGWo/NmfnYLd&#10;5/Q8/iqep81pO9qY7maL9YdV6qnXvb+BiNTFf/HdvdFp/usY/p5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sCPXEAAAA3AAAAA8AAAAAAAAAAAAAAAAAmAIAAGRycy9k&#10;b3ducmV2LnhtbFBLBQYAAAAABAAEAPUAAACJAwAAAAA=&#10;" strokecolor="white [3212]">
                    <v:textbox style="mso-fit-shape-to-text:t">
                      <w:txbxContent>
                        <w:p w:rsidR="00BD4142" w:rsidRPr="0054393C" w:rsidRDefault="00BD4142" w:rsidP="00FA07B3">
                          <w:pPr>
                            <w:jc w:val="center"/>
                          </w:pPr>
                          <w:r>
                            <w:t>STUDENT</w:t>
                          </w:r>
                        </w:p>
                      </w:txbxContent>
                    </v:textbox>
                  </v:shape>
                  <v:shape id="_x0000_s1164" type="#_x0000_t202" style="position:absolute;top:35257;width:10668;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6WgsQA&#10;AADcAAAADwAAAGRycy9kb3ducmV2LnhtbERP22oCMRB9L/gPYYS+lJq19cbWKKVFsL7YVT9g2Iyb&#10;rclk2URd/74RCn2bw7nOfNk5Ky7UhtqzguEgA0Fcel1zpeCwXz3PQISIrNF6JgU3CrBc9B7mmGt/&#10;5YIuu1iJFMIhRwUmxiaXMpSGHIaBb4gTd/Stw5hgW0nd4jWFOytfsmwiHdacGgw29GGoPO3OTsH3&#10;1/Q83hZP0+ZnM1qb7maL1adV6rHfvb+BiNTFf/Gfe63T/NcJ3J9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loLEAAAA3AAAAA8AAAAAAAAAAAAAAAAAmAIAAGRycy9k&#10;b3ducmV2LnhtbFBLBQYAAAAABAAEAPUAAACJAwAAAAA=&#10;" strokecolor="white [3212]">
                    <v:textbox style="mso-fit-shape-to-text:t">
                      <w:txbxContent>
                        <w:p w:rsidR="00BD4142" w:rsidRPr="0054393C" w:rsidRDefault="00BD4142" w:rsidP="00FA07B3">
                          <w:pPr>
                            <w:jc w:val="center"/>
                          </w:pPr>
                          <w:r>
                            <w:t>ADMIN</w:t>
                          </w:r>
                        </w:p>
                      </w:txbxContent>
                    </v:textbox>
                  </v:shape>
                  <v:oval id="Oval 147" o:spid="_x0000_s1165" style="position:absolute;left:21506;top:5120;width:1926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zgaMMA&#10;AADcAAAADwAAAGRycy9kb3ducmV2LnhtbERPzWrCQBC+C77DMoVepG60GiV1FSuWehKqPsCQHbNp&#10;s7Mhu5q0T98VBG/z8f3OYtXZSlyp8aVjBaNhAoI4d7rkQsHp+PEyB+EDssbKMSn4JQ+rZb+3wEy7&#10;lr/oegiFiCHsM1RgQqgzKX1uyKIfupo4cmfXWAwRNoXUDbYx3FZynCSptFhybDBY08ZQ/nO4WAXp&#10;fPy6pdH2PW3NXze1fv/5XQ+Uen7q1m8gAnXhIb67dzrOn8zg9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zgaMMAAADcAAAADwAAAAAAAAAAAAAAAACYAgAAZHJzL2Rv&#10;d25yZXYueG1sUEsFBgAAAAAEAAQA9QAAAIgDAAAAAA==&#10;" fillcolor="white [3201]" strokecolor="black [3213]" strokeweight="1pt">
                    <v:stroke joinstyle="miter"/>
                    <v:textbox>
                      <w:txbxContent>
                        <w:p w:rsidR="00BD4142" w:rsidRPr="0054393C" w:rsidRDefault="00BD4142" w:rsidP="00FA07B3">
                          <w:pPr>
                            <w:jc w:val="center"/>
                          </w:pPr>
                          <w:r>
                            <w:t>Search B</w:t>
                          </w:r>
                          <w:r w:rsidRPr="0054393C">
                            <w:t>ook</w:t>
                          </w:r>
                        </w:p>
                      </w:txbxContent>
                    </v:textbox>
                  </v:oval>
                  <v:oval id="Oval 145" o:spid="_x0000_s1166" style="position:absolute;left:22311;top:12216;width:1926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LbhMMA&#10;AADcAAAADwAAAGRycy9kb3ducmV2LnhtbERPzWrCQBC+F3yHZQQvpW7UGiTNRlpR7Emo7QMM2Wk2&#10;mp0N2dXEPn1XKPQ2H9/v5OvBNuJKna8dK5hNExDEpdM1Vwq+PndPKxA+IGtsHJOCG3lYF6OHHDPt&#10;ev6g6zFUIoawz1CBCaHNpPSlIYt+6lriyH27zmKIsKuk7rCP4baR8yRJpcWaY4PBljaGyvPxYhWk&#10;q/liS7PtW9qbn2Fp/WF/ah+VmoyH1xcQgYbwL/5zv+s4/3kJ92fiB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LbhMMAAADcAAAADwAAAAAAAAAAAAAAAACYAgAAZHJzL2Rv&#10;d25yZXYueG1sUEsFBgAAAAAEAAQA9QAAAIgDAAAAAA==&#10;" fillcolor="white [3201]" strokecolor="black [3213]" strokeweight="1pt">
                    <v:stroke joinstyle="miter"/>
                    <v:textbox>
                      <w:txbxContent>
                        <w:p w:rsidR="00BD4142" w:rsidRPr="0054393C" w:rsidRDefault="00BD4142" w:rsidP="00FA07B3">
                          <w:pPr>
                            <w:jc w:val="center"/>
                          </w:pPr>
                          <w:r>
                            <w:t>Borrow B</w:t>
                          </w:r>
                          <w:r w:rsidRPr="0054393C">
                            <w:t>ook</w:t>
                          </w:r>
                        </w:p>
                      </w:txbxContent>
                    </v:textbox>
                  </v:oval>
                  <v:oval id="Oval 146" o:spid="_x0000_s1167" style="position:absolute;left:19165;top:20116;width:1926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F88MA&#10;AADcAAAADwAAAGRycy9kb3ducmV2LnhtbERP22rCQBB9L/gPywi+SN14aZDoKq0o+lSo7QcM2TGb&#10;NjsbsquJfr0rCH2bw7nOct3ZSlyo8aVjBeNRAoI4d7rkQsHP9+51DsIHZI2VY1JwJQ/rVe9liZl2&#10;LX/R5RgKEUPYZ6jAhFBnUvrckEU/cjVx5E6usRgibAqpG2xjuK3kJElSabHk2GCwpo2h/O94tgrS&#10;+WS6pfH2I23NrXuz/nP/Ww+VGvS79wWIQF34Fz/dBx3nz1J4PBMv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BF88MAAADcAAAADwAAAAAAAAAAAAAAAACYAgAAZHJzL2Rv&#10;d25yZXYueG1sUEsFBgAAAAAEAAQA9QAAAIgDAAAAAA==&#10;" fillcolor="white [3201]" strokecolor="black [3213]" strokeweight="1pt">
                    <v:stroke joinstyle="miter"/>
                    <v:textbox>
                      <w:txbxContent>
                        <w:p w:rsidR="00BD4142" w:rsidRPr="0054393C" w:rsidRDefault="00BD4142" w:rsidP="00FA07B3">
                          <w:pPr>
                            <w:jc w:val="center"/>
                          </w:pPr>
                          <w:r>
                            <w:t>Add / Delete Data</w:t>
                          </w:r>
                        </w:p>
                      </w:txbxContent>
                    </v:textbox>
                  </v:oval>
                  <v:oval id="Oval 144" o:spid="_x0000_s1168" style="position:absolute;left:19238;top:27870;width:1926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5+H8IA&#10;AADcAAAADwAAAGRycy9kb3ducmV2LnhtbERP22rCQBB9L/gPyxR8kbrxFiR1FRWlPgnafsCQnWbT&#10;ZmdDdjXRr+8KQt/mcK6zWHW2EldqfOlYwWiYgCDOnS65UPD1uX+bg/ABWWPlmBTcyMNq2XtZYKZd&#10;yye6nkMhYgj7DBWYEOpMSp8bsuiHriaO3LdrLIYIm0LqBtsYbis5TpJUWiw5NhisaWso/z1frIJ0&#10;Pp7saLTbpK25dzPrjx8/9UCp/mu3fgcRqAv/4qf7oOP86RQez8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n4fwgAAANwAAAAPAAAAAAAAAAAAAAAAAJgCAABkcnMvZG93&#10;bnJldi54bWxQSwUGAAAAAAQABAD1AAAAhwMAAAAA&#10;" fillcolor="white [3201]" strokecolor="black [3213]" strokeweight="1pt">
                    <v:stroke joinstyle="miter"/>
                    <v:textbox>
                      <w:txbxContent>
                        <w:p w:rsidR="00BD4142" w:rsidRPr="0054393C" w:rsidRDefault="00BD4142" w:rsidP="00FA07B3">
                          <w:pPr>
                            <w:jc w:val="center"/>
                          </w:pPr>
                          <w:r>
                            <w:t>Issue Book</w:t>
                          </w:r>
                        </w:p>
                      </w:txbxContent>
                    </v:textbox>
                  </v:oval>
                  <v:shape id="Straight Arrow Connector 143" o:spid="_x0000_s1169" type="#_x0000_t32" style="position:absolute;left:9948;top:9290;width:10995;height:109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dXEcIAAADcAAAADwAAAGRycy9kb3ducmV2LnhtbERP22oCMRB9L/gPYYS+iCZaUVmNIkVF&#10;KRW8fMCwGXcXN5PtJtX17xtB6NscznVmi8aW4ka1Lxxr6PcUCOLUmYIzDefTujsB4QOywdIxaXiQ&#10;h8W89TbDxLg7H+h2DJmIIewT1JCHUCVS+jQni77nKuLIXVxtMURYZ9LUeI/htpQDpUbSYsGxIceK&#10;PnNKr8dfq8GuNttx03l8d2z5czJfXu32QWn93m6WUxCBmvAvfrm3Js4ffsDzmXiB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dXEcIAAADcAAAADwAAAAAAAAAAAAAA&#10;AAChAgAAZHJzL2Rvd25yZXYueG1sUEsFBgAAAAAEAAQA+QAAAJADAAAAAA==&#10;" strokecolor="black [3213]" strokeweight=".5pt">
                    <v:stroke endarrow="block" joinstyle="miter"/>
                  </v:shape>
                  <v:shape id="Straight Arrow Connector 22" o:spid="_x0000_s1170" type="#_x0000_t32" style="position:absolute;left:9875;top:21945;width:9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oval id="Oval 23" o:spid="_x0000_s1171" style="position:absolute;left:19238;top:35332;width:19266;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K7sQA&#10;AADbAAAADwAAAGRycy9kb3ducmV2LnhtbESP0WrCQBRE3wv+w3IFX4pujDRIdBNssbRPhaofcMle&#10;s9Hs3ZBdTdqv7xYKfRxm5gyzLUfbijv1vnGsYLlIQBBXTjdcKzgdX+drED4ga2wdk4Iv8lAWk4ct&#10;5toN/En3Q6hFhLDPUYEJocul9JUhi37hOuLonV1vMUTZ11L3OES4bWWaJJm02HBcMNjRi6HqerhZ&#10;Bdk6Xe1puX/OBvM9Pln/8XbpHpWaTcfdBkSgMfyH/9rvWkG6gt8v8Q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vyu7EAAAA2wAAAA8AAAAAAAAAAAAAAAAAmAIAAGRycy9k&#10;b3ducmV2LnhtbFBLBQYAAAAABAAEAPUAAACJAwAAAAA=&#10;" fillcolor="white [3201]" strokecolor="black [3213]" strokeweight="1pt">
                    <v:stroke joinstyle="miter"/>
                    <v:textbox>
                      <w:txbxContent>
                        <w:p w:rsidR="00BD4142" w:rsidRDefault="00BD4142" w:rsidP="00FA07B3">
                          <w:pPr>
                            <w:jc w:val="center"/>
                          </w:pPr>
                          <w:r>
                            <w:t>Update Book Record</w:t>
                          </w:r>
                        </w:p>
                        <w:p w:rsidR="00BD4142" w:rsidRPr="0054393C" w:rsidRDefault="00BD4142" w:rsidP="00FA07B3">
                          <w:pPr>
                            <w:jc w:val="center"/>
                          </w:pPr>
                        </w:p>
                      </w:txbxContent>
                    </v:textbox>
                  </v:oval>
                  <v:oval id="Oval 142" o:spid="_x0000_s1172" style="position:absolute;left:21579;top:42867;width:1926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tD8MMA&#10;AADcAAAADwAAAGRycy9kb3ducmV2LnhtbERPzWrCQBC+F/oOyxS8SN0Y2yCpq7Si2JNg2gcYstNs&#10;2uxsyK4m+vSuIPQ2H9/vLFaDbcSJOl87VjCdJCCIS6drrhR8f22f5yB8QNbYOCYFZ/KwWj4+LDDX&#10;rucDnYpQiRjCPkcFJoQ2l9KXhiz6iWuJI/fjOoshwq6SusM+httGpkmSSYs1xwaDLa0NlX/F0SrI&#10;5ulsQ9PNR9aby/Bq/X73246VGj0N728gAg3hX3x3f+o4/yWF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tD8MMAAADcAAAADwAAAAAAAAAAAAAAAACYAgAAZHJzL2Rv&#10;d25yZXYueG1sUEsFBgAAAAAEAAQA9QAAAIgDAAAAAA==&#10;" fillcolor="white [3201]" strokecolor="black [3213]" strokeweight="1pt">
                    <v:stroke joinstyle="miter"/>
                    <v:textbox>
                      <w:txbxContent>
                        <w:p w:rsidR="00BD4142" w:rsidRPr="0054393C" w:rsidRDefault="00BD4142" w:rsidP="00FA07B3">
                          <w:pPr>
                            <w:jc w:val="center"/>
                          </w:pPr>
                          <w:r>
                            <w:t>Return B</w:t>
                          </w:r>
                          <w:r w:rsidRPr="0054393C">
                            <w:t>ook</w:t>
                          </w:r>
                        </w:p>
                      </w:txbxContent>
                    </v:textbox>
                  </v:oval>
                  <v:oval id="Oval 25" o:spid="_x0000_s1173" style="position:absolute;left:19312;top:51133;width:1926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3AcQA&#10;AADbAAAADwAAAGRycy9kb3ducmV2LnhtbESP0WrCQBRE3wv+w3IFX4puTDFIdBNssbRPhaofcMle&#10;s9Hs3ZBdTdqv7xYKfRxm5gyzLUfbijv1vnGsYLlIQBBXTjdcKzgdX+drED4ga2wdk4Iv8lAWk4ct&#10;5toN/En3Q6hFhLDPUYEJocul9JUhi37hOuLonV1vMUTZ11L3OES4bWWaJJm02HBcMNjRi6HqerhZ&#10;Bdk6fdrTcv+cDeZ7XFn/8XbpHpWaTcfdBkSgMfyH/9rvWkG6gt8v8Q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K9wHEAAAA2wAAAA8AAAAAAAAAAAAAAAAAmAIAAGRycy9k&#10;b3ducmV2LnhtbFBLBQYAAAAABAAEAPUAAACJAwAAAAA=&#10;" fillcolor="white [3201]" strokecolor="black [3213]" strokeweight="1pt">
                    <v:stroke joinstyle="miter"/>
                    <v:textbox>
                      <w:txbxContent>
                        <w:p w:rsidR="00BD4142" w:rsidRDefault="00BD4142" w:rsidP="00FA07B3">
                          <w:pPr>
                            <w:jc w:val="center"/>
                          </w:pPr>
                          <w:r>
                            <w:t>Maintain Database</w:t>
                          </w:r>
                        </w:p>
                        <w:p w:rsidR="00BD4142" w:rsidRPr="0054393C" w:rsidRDefault="00BD4142" w:rsidP="00FA07B3">
                          <w:pPr>
                            <w:jc w:val="center"/>
                          </w:pPr>
                        </w:p>
                      </w:txbxContent>
                    </v:textbox>
                  </v:oval>
                  <v:shape id="Straight Arrow Connector 141" o:spid="_x0000_s1174" type="#_x0000_t32" style="position:absolute;left:9875;top:29626;width:90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s0MQAAADcAAAADwAAAGRycy9kb3ducmV2LnhtbERPTWvCQBC9C/0PyxR60421aE1dpQjS&#10;Fi+aitrbkJ0mS7OzIbs18d+7guBtHu9zZovOVuJEjTeOFQwHCQji3GnDhYLd96r/CsIHZI2VY1Jw&#10;Jg+L+UNvhql2LW/plIVCxBD2KSooQ6hTKX1ekkU/cDVx5H5dYzFE2BRSN9jGcFvJ5yQZS4uGY0OJ&#10;NS1Lyv+yf6sg3x0PU9qYvW5HZvJRr3/Wo+xLqafH7v0NRKAu3MU396eO81+G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GzQxAAAANwAAAAPAAAAAAAAAAAA&#10;AAAAAKECAABkcnMvZG93bnJldi54bWxQSwUGAAAAAAQABAD5AAAAkgMAAAAA&#10;" strokecolor="black [3213]" strokeweight=".5pt">
                    <v:stroke endarrow="block" joinstyle="miter"/>
                  </v:shape>
                  <v:shape id="Straight Arrow Connector 140" o:spid="_x0000_s1175" type="#_x0000_t32" style="position:absolute;left:9875;top:31894;width:9030;height:55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JS8cAAADcAAAADwAAAGRycy9kb3ducmV2LnhtbESPT0vDQBDF70K/wzIFb3ajFW3TbosI&#10;otJLTUv/3IbsmCxmZ0N2beK3dw6Ctxnem/d+s1wPvlEX6qILbOB2koEiLoN1XBnY715uZqBiQrbY&#10;BCYDPxRhvRpdLTG3oecPuhSpUhLCMUcDdUptrnUsa/IYJ6ElFu0zdB6TrF2lbYe9hPtG32XZg/bo&#10;WBpqbOm5pvKr+PYGyv3pOKetO9h+6h5f2815My3ejbkeD08LUImG9G/+u36zgn8v+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MlLxwAAANwAAAAPAAAAAAAA&#10;AAAAAAAAAKECAABkcnMvZG93bnJldi54bWxQSwUGAAAAAAQABAD5AAAAlQMAAAAA&#10;" strokecolor="black [3213]" strokeweight=".5pt">
                    <v:stroke endarrow="block" joinstyle="miter"/>
                  </v:shape>
                  <v:shape id="Straight Arrow Connector 139" o:spid="_x0000_s1176" type="#_x0000_t32" style="position:absolute;left:6071;top:38112;width:14043;height:140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shape id="Straight Arrow Connector 194" o:spid="_x0000_s1177" type="#_x0000_t32" style="position:absolute;left:41038;top:32772;width:11585;height:115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7jIsIAAADcAAAADwAAAGRycy9kb3ducmV2LnhtbERP22oCMRB9L/gPYYS+iCZK8bIaRYqK&#10;Uip4+YBhM+4ubibbTarr3zeC0Lc5nOvMFo0txY1qXzjW0O8pEMSpMwVnGs6ndXcMwgdkg6Vj0vAg&#10;D4t5622GiXF3PtDtGDIRQ9gnqCEPoUqk9GlOFn3PVcSRu7jaYoiwzqSp8R7DbSkHSg2lxYJjQ44V&#10;feaUXo+/VoNdbbajpvP47tjy52S+vNrtg9L6vd0spyACNeFf/HJvTZw/+YDnM/E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7jIsIAAADcAAAADwAAAAAAAAAAAAAA&#10;AAChAgAAZHJzL2Rvd25yZXYueG1sUEsFBgAAAAAEAAQA+QAAAJADAAAAAA==&#10;" strokecolor="black [3213]" strokeweight=".5pt">
                    <v:stroke endarrow="block" joinstyle="miter"/>
                  </v:shape>
                  <v:shape id="Straight Arrow Connector 195" o:spid="_x0000_s1178" type="#_x0000_t32" style="position:absolute;left:9875;top:35405;width:11101;height:95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dGlMQAAADcAAAADwAAAGRycy9kb3ducmV2LnhtbERPS2vCQBC+F/oflhG81Y2KVaOrSKGo&#10;eNEofdyG7Jgszc6G7GrSf98tFHqbj+85y3VnK3GnxhvHCoaDBARx7rThQsHl/Po0A+EDssbKMSn4&#10;Jg/r1ePDElPtWj7RPQuFiCHsU1RQhlCnUvq8JIt+4GriyF1dYzFE2BRSN9jGcFvJUZI8S4uGY0OJ&#10;Nb2UlH9lN6sgv3y8z+lo3nQ7NtNtffg8jLO9Uv1et1mACNSFf/Gfe6fj/PkEfp+JF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R0aUxAAAANwAAAAPAAAAAAAAAAAA&#10;AAAAAKECAABkcnMvZG93bnJldi54bWxQSwUGAAAAAAQABAD5AAAAkgMAAAAA&#10;" strokecolor="black [3213]" strokeweight=".5pt">
                    <v:stroke endarrow="block" joinstyle="miter"/>
                  </v:shape>
                </v:group>
                <v:group id="Group 72" o:spid="_x0000_s1179" style="position:absolute;left:41769;top:8778;width:10668;height:13234" coordsize="10668,13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Straight Arrow Connector 138" o:spid="_x0000_s1180" type="#_x0000_t32" style="position:absolute;width:10668;height:10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EStcYAAADcAAAADwAAAGRycy9kb3ducmV2LnhtbESPQUsDMRCF70L/QxihN5vVopVt01LE&#10;ggcRXMX2ON2Mm8XNZE1id/XXOwfB2wzvzXvfrDaj79SJYmoDG7icFaCI62Bbbgy8vuwubkGljGyx&#10;C0wGvinBZj05W2Fpw8DPdKpyoySEU4kGXM59qXWqHXlMs9ATi/Yeoscsa2y0jThIuO/0VVHcaI8t&#10;S4PDnu4c1R/Vlzdw2Fd7tk/Xb4+f9+GwmP9ENxwXxkzPx+0SVKYx/5v/rh+s4M+FVp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RErXGAAAA3AAAAA8AAAAAAAAA&#10;AAAAAAAAoQIAAGRycy9kb3ducmV2LnhtbFBLBQYAAAAABAAEAPkAAACUAwAAAAA=&#10;" strokecolor="black [3213]" strokeweight=".5pt">
                    <v:stroke endarrow="block" joinstyle="miter"/>
                  </v:shape>
                  <v:shape id="Straight Arrow Connector 193" o:spid="_x0000_s1181" type="#_x0000_t32" style="position:absolute;top:7900;width:10668;height:53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Pf/sUAAADcAAAADwAAAGRycy9kb3ducmV2LnhtbERPTU8CMRC9m/AfmiHhJl0lCi4UYgwk&#10;HoyJCxGOw3bcbtxOl7ayq7/empB4m5f3OYtVbxtxJh9qxwpuxhkI4tLpmisFu+3megYiRGSNjWNS&#10;8E0BVsvB1QJz7Tp+o3MRK5FCOOSowMTY5lKG0pDFMHYtceI+nLcYE/SV1B67FG4beZtl99JizanB&#10;YEtPhsrP4ssqOOyLPevXu/eX09odppMfb7rjVKnRsH+cg4jUx3/xxf2s0/yHCfw9ky6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Pf/sUAAADcAAAADwAAAAAAAAAA&#10;AAAAAAChAgAAZHJzL2Rvd25yZXYueG1sUEsFBgAAAAAEAAQA+QAAAJMDAAAAAA==&#10;" strokecolor="black [3213]" strokeweight=".5pt">
                    <v:stroke endarrow="block" joinstyle="miter"/>
                  </v:shape>
                </v:group>
              </v:group>
            </w:pict>
          </mc:Fallback>
        </mc:AlternateContent>
      </w: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797D4D" w:rsidRDefault="00797D4D" w:rsidP="00FA07B3">
      <w:pPr>
        <w:spacing w:line="480" w:lineRule="auto"/>
        <w:rPr>
          <w:b/>
        </w:rPr>
      </w:pPr>
    </w:p>
    <w:p w:rsidR="00797D4D" w:rsidRDefault="00797D4D" w:rsidP="00FA07B3">
      <w:pPr>
        <w:spacing w:line="480" w:lineRule="auto"/>
        <w:rPr>
          <w:b/>
        </w:rPr>
      </w:pPr>
    </w:p>
    <w:p w:rsidR="00797D4D" w:rsidRDefault="00797D4D" w:rsidP="00FA07B3">
      <w:pPr>
        <w:spacing w:line="480" w:lineRule="auto"/>
        <w:rPr>
          <w:b/>
        </w:rPr>
      </w:pPr>
    </w:p>
    <w:p w:rsidR="00797D4D" w:rsidRDefault="00797D4D" w:rsidP="00FA07B3">
      <w:pPr>
        <w:spacing w:line="480" w:lineRule="auto"/>
        <w:rPr>
          <w:b/>
        </w:rPr>
      </w:pPr>
    </w:p>
    <w:p w:rsidR="00493CED" w:rsidRDefault="00493CED" w:rsidP="00FA07B3">
      <w:pPr>
        <w:spacing w:line="480" w:lineRule="auto"/>
        <w:rPr>
          <w:b/>
        </w:rPr>
      </w:pPr>
    </w:p>
    <w:p w:rsidR="00493CED" w:rsidRDefault="00493CED" w:rsidP="00FA07B3">
      <w:pPr>
        <w:spacing w:line="480" w:lineRule="auto"/>
        <w:rPr>
          <w:b/>
        </w:rPr>
      </w:pPr>
    </w:p>
    <w:p w:rsidR="00797D4D" w:rsidRPr="00301C6D" w:rsidRDefault="00797D4D" w:rsidP="00301C6D">
      <w:pPr>
        <w:spacing w:line="480" w:lineRule="auto"/>
        <w:rPr>
          <w:b/>
        </w:rPr>
      </w:pPr>
      <w:r w:rsidRPr="00797D4D">
        <w:rPr>
          <w:b/>
        </w:rPr>
        <w:t>II.</w:t>
      </w:r>
      <w:r>
        <w:rPr>
          <w:b/>
        </w:rPr>
        <w:t xml:space="preserve"> </w:t>
      </w:r>
      <w:r w:rsidR="00FA07B3" w:rsidRPr="00797D4D">
        <w:rPr>
          <w:b/>
        </w:rPr>
        <w:t>Project Development</w:t>
      </w:r>
    </w:p>
    <w:p w:rsidR="00797D4D" w:rsidRPr="005C4115" w:rsidRDefault="00797D4D" w:rsidP="00797D4D">
      <w:pPr>
        <w:spacing w:line="480" w:lineRule="auto"/>
        <w:jc w:val="both"/>
      </w:pPr>
      <w:r>
        <w:t xml:space="preserve">     </w:t>
      </w:r>
      <w:r w:rsidR="00FA07B3" w:rsidRPr="005C4115">
        <w:t>The proposed COS Learning Resource Center System is a web-based system which will include a search engine similar to patent search sites. Its search results will show the related studies that are currently in the Learning Resource Center based on the term or phrase that the user will use for searching. The system will utilize a barcode scanner for easier and faster process upon borrowing and returning of learning resources. It will be easier to produce reports as the system will also handle the records that would be used to generate those reports. Availability of the resources will also be reflected on the site, for the users’ reference. Users of the system, specifically the students, will be required to log-in their ERS account to access the site and use its features. On the other hand, professors will use a local account that would be assigned to each one of them.</w:t>
      </w:r>
    </w:p>
    <w:p w:rsidR="00FA07B3" w:rsidRPr="005C4115" w:rsidRDefault="00797D4D" w:rsidP="00797D4D">
      <w:pPr>
        <w:spacing w:line="480" w:lineRule="auto"/>
        <w:jc w:val="both"/>
      </w:pPr>
      <w:r>
        <w:t xml:space="preserve">     </w:t>
      </w:r>
      <w:r w:rsidR="00FA07B3" w:rsidRPr="005C4115">
        <w:t>The system will be facilitated by an administrator which will be responsible for adding, editing, or removing learning resources records. The scanning of barcode before lending the resources to users and after they return it is also part of his job.</w:t>
      </w:r>
    </w:p>
    <w:p w:rsidR="00FA07B3" w:rsidRDefault="00FA07B3" w:rsidP="00FA07B3">
      <w:pPr>
        <w:spacing w:line="480" w:lineRule="auto"/>
      </w:pPr>
    </w:p>
    <w:p w:rsidR="00FA07B3" w:rsidRDefault="00FA07B3" w:rsidP="00FA07B3">
      <w:pPr>
        <w:spacing w:line="480" w:lineRule="auto"/>
        <w:rPr>
          <w:b/>
        </w:rPr>
      </w:pPr>
    </w:p>
    <w:p w:rsidR="00FA07B3" w:rsidRDefault="00FA07B3" w:rsidP="00FA07B3">
      <w:pPr>
        <w:spacing w:line="480" w:lineRule="auto"/>
        <w:rPr>
          <w:b/>
        </w:rPr>
      </w:pPr>
    </w:p>
    <w:p w:rsidR="00FA07B3" w:rsidRDefault="00FA07B3" w:rsidP="00FA07B3">
      <w:pPr>
        <w:spacing w:line="480" w:lineRule="auto"/>
        <w:rPr>
          <w:b/>
        </w:rPr>
      </w:pPr>
    </w:p>
    <w:p w:rsidR="00797D4D" w:rsidRDefault="00797D4D" w:rsidP="00FA07B3">
      <w:pPr>
        <w:spacing w:line="480" w:lineRule="auto"/>
        <w:rPr>
          <w:b/>
        </w:rPr>
      </w:pPr>
    </w:p>
    <w:p w:rsidR="00797D4D" w:rsidRDefault="00797D4D" w:rsidP="00FA07B3">
      <w:pPr>
        <w:spacing w:line="480" w:lineRule="auto"/>
        <w:rPr>
          <w:b/>
        </w:rPr>
      </w:pPr>
    </w:p>
    <w:p w:rsidR="00797D4D" w:rsidRDefault="00797D4D" w:rsidP="00FA07B3">
      <w:pPr>
        <w:spacing w:line="480" w:lineRule="auto"/>
        <w:rPr>
          <w:b/>
        </w:rPr>
      </w:pPr>
    </w:p>
    <w:p w:rsidR="00FA07B3" w:rsidRDefault="00FA07B3" w:rsidP="00FA07B3">
      <w:pPr>
        <w:spacing w:line="480" w:lineRule="auto"/>
        <w:rPr>
          <w:b/>
        </w:rPr>
      </w:pPr>
    </w:p>
    <w:p w:rsidR="007D0BA3" w:rsidRDefault="007D0BA3" w:rsidP="00FA07B3">
      <w:pPr>
        <w:spacing w:line="480" w:lineRule="auto"/>
        <w:rPr>
          <w:b/>
        </w:rPr>
      </w:pPr>
    </w:p>
    <w:p w:rsidR="00FA07B3" w:rsidRPr="006F5B23" w:rsidRDefault="00FA07B3" w:rsidP="00FA07B3">
      <w:pPr>
        <w:spacing w:line="480" w:lineRule="auto"/>
        <w:rPr>
          <w:b/>
        </w:rPr>
      </w:pPr>
      <w:r>
        <w:rPr>
          <w:b/>
        </w:rPr>
        <w:t xml:space="preserve">III. </w:t>
      </w:r>
      <w:r w:rsidRPr="006F5B23">
        <w:rPr>
          <w:b/>
        </w:rPr>
        <w:t>Operation and Testing Procedure</w:t>
      </w:r>
    </w:p>
    <w:p w:rsidR="00FA07B3" w:rsidRDefault="00493CED" w:rsidP="00FA07B3">
      <w:pPr>
        <w:spacing w:line="480" w:lineRule="auto"/>
        <w:jc w:val="both"/>
      </w:pPr>
      <w:r>
        <w:t xml:space="preserve">     </w:t>
      </w:r>
      <w:r w:rsidR="00FA07B3">
        <w:t>In this stage, the implementation of the system was extensively analyzed to ensure its functionality, usability, reliability, maintainability and accuracy to determine if the system can be considered a quality-based website.</w:t>
      </w:r>
    </w:p>
    <w:p w:rsidR="00FA07B3" w:rsidRDefault="00FA07B3" w:rsidP="00FA07B3">
      <w:pPr>
        <w:spacing w:line="480" w:lineRule="auto"/>
        <w:jc w:val="both"/>
      </w:pPr>
      <w:r>
        <w:t xml:space="preserve">  </w:t>
      </w:r>
    </w:p>
    <w:p w:rsidR="00FA07B3" w:rsidRDefault="00FA07B3" w:rsidP="00FA07B3">
      <w:pPr>
        <w:spacing w:line="480" w:lineRule="auto"/>
        <w:jc w:val="both"/>
        <w:rPr>
          <w:b/>
          <w:i/>
        </w:rPr>
      </w:pPr>
      <w:r>
        <w:rPr>
          <w:b/>
          <w:i/>
        </w:rPr>
        <w:t>Alpha Testing</w:t>
      </w:r>
    </w:p>
    <w:p w:rsidR="00FA07B3" w:rsidRDefault="00493CED" w:rsidP="00FA07B3">
      <w:pPr>
        <w:spacing w:line="480" w:lineRule="auto"/>
        <w:jc w:val="both"/>
      </w:pPr>
      <w:r>
        <w:t xml:space="preserve">     </w:t>
      </w:r>
      <w:r w:rsidR="00FA07B3">
        <w:t>Through the use of this testing method, the researchers assess the whole system themselves. This method determines the requirements that have been met throughout the development cycle. This include checking of data entry wherein different instances of inputs were entered to see if the system generates correct output.</w:t>
      </w:r>
    </w:p>
    <w:p w:rsidR="00FA07B3" w:rsidRDefault="00FA07B3" w:rsidP="00FA07B3">
      <w:pPr>
        <w:spacing w:line="480" w:lineRule="auto"/>
        <w:jc w:val="both"/>
        <w:rPr>
          <w:b/>
          <w:i/>
        </w:rPr>
      </w:pPr>
    </w:p>
    <w:p w:rsidR="00FA07B3" w:rsidRDefault="00FA07B3" w:rsidP="00FA07B3">
      <w:pPr>
        <w:spacing w:line="480" w:lineRule="auto"/>
        <w:jc w:val="both"/>
        <w:rPr>
          <w:b/>
          <w:i/>
        </w:rPr>
      </w:pPr>
      <w:r>
        <w:rPr>
          <w:b/>
          <w:i/>
        </w:rPr>
        <w:t>Beta Testing</w:t>
      </w:r>
    </w:p>
    <w:p w:rsidR="00FA07B3" w:rsidRDefault="00493CED" w:rsidP="00FA07B3">
      <w:pPr>
        <w:spacing w:line="480" w:lineRule="auto"/>
        <w:jc w:val="both"/>
      </w:pPr>
      <w:r>
        <w:rPr>
          <w:b/>
          <w:i/>
        </w:rPr>
        <w:t xml:space="preserve">     </w:t>
      </w:r>
      <w:r w:rsidR="00FA07B3">
        <w:t>The system was tested by people outside the software development team to expose the system to different instances usage. In this stage, this allows the researchers to detect the unusual errors and bugs that were not found during the alpha testing.</w:t>
      </w:r>
    </w:p>
    <w:p w:rsidR="00FA07B3" w:rsidRDefault="00FA07B3" w:rsidP="00FA07B3">
      <w:pPr>
        <w:spacing w:line="480" w:lineRule="auto"/>
        <w:jc w:val="both"/>
        <w:rPr>
          <w:b/>
          <w:i/>
        </w:rPr>
      </w:pPr>
    </w:p>
    <w:p w:rsidR="00FA07B3" w:rsidRDefault="00FA07B3" w:rsidP="00FA07B3">
      <w:pPr>
        <w:spacing w:line="480" w:lineRule="auto"/>
        <w:jc w:val="both"/>
        <w:rPr>
          <w:b/>
          <w:i/>
        </w:rPr>
      </w:pPr>
      <w:r>
        <w:rPr>
          <w:b/>
          <w:i/>
        </w:rPr>
        <w:lastRenderedPageBreak/>
        <w:t>Regression Testing</w:t>
      </w:r>
    </w:p>
    <w:p w:rsidR="00FA07B3" w:rsidRDefault="00493CED" w:rsidP="00FA07B3">
      <w:pPr>
        <w:spacing w:line="480" w:lineRule="auto"/>
        <w:jc w:val="both"/>
      </w:pPr>
      <w:r>
        <w:rPr>
          <w:b/>
          <w:i/>
        </w:rPr>
        <w:t xml:space="preserve">     </w:t>
      </w:r>
      <w:r w:rsidR="00FA07B3">
        <w:t>The purpose of this testing method was to see if the changes that were made during the previous testing phases affected other parts of the system. This includes rerunning of previous tests and checks if there had been a change in the behavior of the system.</w:t>
      </w:r>
    </w:p>
    <w:p w:rsidR="00797D4D" w:rsidRDefault="00797D4D" w:rsidP="00FA07B3">
      <w:pPr>
        <w:spacing w:line="480" w:lineRule="auto"/>
        <w:jc w:val="both"/>
      </w:pPr>
    </w:p>
    <w:p w:rsidR="007D0BA3" w:rsidRDefault="007D0BA3" w:rsidP="00FA07B3">
      <w:pPr>
        <w:spacing w:line="480" w:lineRule="auto"/>
        <w:jc w:val="both"/>
      </w:pPr>
    </w:p>
    <w:p w:rsidR="00797D4D" w:rsidRDefault="00797D4D" w:rsidP="00FA07B3">
      <w:pPr>
        <w:spacing w:line="480" w:lineRule="auto"/>
        <w:jc w:val="both"/>
      </w:pPr>
    </w:p>
    <w:p w:rsidR="00FA07B3" w:rsidRDefault="00FA07B3" w:rsidP="00FA07B3">
      <w:pPr>
        <w:spacing w:line="480" w:lineRule="auto"/>
        <w:jc w:val="both"/>
        <w:rPr>
          <w:b/>
          <w:i/>
        </w:rPr>
      </w:pPr>
      <w:r>
        <w:rPr>
          <w:b/>
          <w:i/>
        </w:rPr>
        <w:t>User Acceptance Testing</w:t>
      </w:r>
    </w:p>
    <w:p w:rsidR="00FA07B3" w:rsidRPr="005536ED" w:rsidRDefault="00493CED" w:rsidP="00FA07B3">
      <w:pPr>
        <w:spacing w:line="480" w:lineRule="auto"/>
        <w:jc w:val="both"/>
      </w:pPr>
      <w:r>
        <w:rPr>
          <w:b/>
          <w:i/>
        </w:rPr>
        <w:t xml:space="preserve">     </w:t>
      </w:r>
      <w:r w:rsidR="00FA07B3">
        <w:t>The system was tested by the owner of the S and K themselves to expose the system to actual business operations management. In this stage, this allows the researchers to see if the system is operational, meaning that all functions of the system were executing properly. This determines if the system was acceptable and ready for deployment.</w:t>
      </w:r>
    </w:p>
    <w:p w:rsidR="00FA07B3" w:rsidRPr="006F5B23" w:rsidRDefault="00FA07B3" w:rsidP="00FA07B3">
      <w:pPr>
        <w:spacing w:line="480" w:lineRule="auto"/>
      </w:pPr>
    </w:p>
    <w:p w:rsidR="00FA07B3" w:rsidRPr="006F5B23" w:rsidRDefault="00FA07B3" w:rsidP="00FA07B3">
      <w:pPr>
        <w:pStyle w:val="COSStyle"/>
        <w:rPr>
          <w:b/>
          <w:szCs w:val="24"/>
        </w:rPr>
      </w:pPr>
      <w:r>
        <w:rPr>
          <w:b/>
          <w:szCs w:val="24"/>
        </w:rPr>
        <w:t xml:space="preserve">IV. </w:t>
      </w:r>
      <w:r w:rsidRPr="006F5B23">
        <w:rPr>
          <w:b/>
          <w:szCs w:val="24"/>
        </w:rPr>
        <w:t>Evaluation Procedure</w:t>
      </w:r>
    </w:p>
    <w:p w:rsidR="00493CED" w:rsidRDefault="00FA07B3" w:rsidP="00493CED">
      <w:pPr>
        <w:pStyle w:val="COSStyle"/>
        <w:rPr>
          <w:b/>
          <w:i/>
          <w:szCs w:val="24"/>
        </w:rPr>
      </w:pPr>
      <w:r w:rsidRPr="006F5B23">
        <w:rPr>
          <w:b/>
          <w:i/>
          <w:szCs w:val="24"/>
        </w:rPr>
        <w:t>Evaluation Instrument</w:t>
      </w:r>
    </w:p>
    <w:p w:rsidR="00FA07B3" w:rsidRPr="00493CED" w:rsidRDefault="00493CED" w:rsidP="00493CED">
      <w:pPr>
        <w:pStyle w:val="COSStyle"/>
        <w:jc w:val="both"/>
        <w:rPr>
          <w:b/>
          <w:i/>
          <w:szCs w:val="24"/>
        </w:rPr>
      </w:pPr>
      <w:r>
        <w:rPr>
          <w:b/>
          <w:i/>
          <w:szCs w:val="24"/>
        </w:rPr>
        <w:t xml:space="preserve">     </w:t>
      </w:r>
      <w:r w:rsidR="00FA07B3" w:rsidRPr="006F5B23">
        <w:t>The TUP evaluation instrument model which categorizes software to evaluate the acceptability of the game. It was adopted from ISO 9126.</w:t>
      </w:r>
    </w:p>
    <w:p w:rsidR="00797D4D" w:rsidRPr="006F5B23" w:rsidRDefault="00797D4D" w:rsidP="00493CED">
      <w:pPr>
        <w:spacing w:line="480" w:lineRule="auto"/>
        <w:jc w:val="both"/>
      </w:pPr>
    </w:p>
    <w:p w:rsidR="00493CED" w:rsidRDefault="00FA07B3" w:rsidP="00493CED">
      <w:pPr>
        <w:spacing w:line="480" w:lineRule="auto"/>
        <w:jc w:val="both"/>
        <w:rPr>
          <w:b/>
          <w:i/>
        </w:rPr>
      </w:pPr>
      <w:r w:rsidRPr="006F5B23">
        <w:rPr>
          <w:b/>
          <w:i/>
        </w:rPr>
        <w:t>ISO Software Quality Indicators</w:t>
      </w:r>
    </w:p>
    <w:p w:rsidR="00FA07B3" w:rsidRPr="00493CED" w:rsidRDefault="00493CED" w:rsidP="00493CED">
      <w:pPr>
        <w:spacing w:line="480" w:lineRule="auto"/>
        <w:jc w:val="both"/>
        <w:rPr>
          <w:b/>
          <w:i/>
        </w:rPr>
      </w:pPr>
      <w:r>
        <w:rPr>
          <w:b/>
          <w:i/>
        </w:rPr>
        <w:t xml:space="preserve">     </w:t>
      </w:r>
      <w:r w:rsidR="00FA07B3" w:rsidRPr="006F5B23">
        <w:t>ISO 9126 is an international standard for the evaluation of software quality. The standard is divided into four parts which addresses the following subjects: quality model, external metrics, internal metrics, and quality in use metrics.</w:t>
      </w:r>
    </w:p>
    <w:p w:rsidR="00797D4D" w:rsidRDefault="00797D4D" w:rsidP="00FA07B3">
      <w:pPr>
        <w:spacing w:line="480" w:lineRule="auto"/>
      </w:pPr>
    </w:p>
    <w:p w:rsidR="00797D4D" w:rsidRDefault="00797D4D" w:rsidP="00FA07B3">
      <w:pPr>
        <w:spacing w:line="480" w:lineRule="auto"/>
      </w:pPr>
    </w:p>
    <w:p w:rsidR="00797D4D" w:rsidRDefault="00797D4D" w:rsidP="00FA07B3">
      <w:pPr>
        <w:spacing w:line="480" w:lineRule="auto"/>
      </w:pPr>
    </w:p>
    <w:p w:rsidR="00797D4D" w:rsidRDefault="00797D4D" w:rsidP="00FA07B3">
      <w:pPr>
        <w:spacing w:line="480" w:lineRule="auto"/>
      </w:pPr>
    </w:p>
    <w:p w:rsidR="00F34C04" w:rsidRDefault="00F34C04" w:rsidP="00FA07B3">
      <w:pPr>
        <w:spacing w:line="480" w:lineRule="auto"/>
      </w:pPr>
    </w:p>
    <w:p w:rsidR="00F34C04" w:rsidRDefault="00F34C04" w:rsidP="00FA07B3">
      <w:pPr>
        <w:spacing w:line="480" w:lineRule="auto"/>
      </w:pPr>
    </w:p>
    <w:p w:rsidR="00F34C04" w:rsidRDefault="00F34C04" w:rsidP="00FA07B3">
      <w:pPr>
        <w:spacing w:line="480" w:lineRule="auto"/>
      </w:pPr>
    </w:p>
    <w:p w:rsidR="00301C6D" w:rsidRPr="006F5B23" w:rsidRDefault="00301C6D" w:rsidP="00FA07B3">
      <w:pPr>
        <w:spacing w:line="480" w:lineRule="auto"/>
      </w:pPr>
    </w:p>
    <w:p w:rsidR="00797D4D" w:rsidRDefault="00FA07B3" w:rsidP="00FA07B3">
      <w:pPr>
        <w:spacing w:line="480" w:lineRule="auto"/>
      </w:pPr>
      <w:r w:rsidRPr="006F5B23">
        <w:t xml:space="preserve">     </w:t>
      </w:r>
      <w:r w:rsidRPr="006F5B23">
        <w:tab/>
        <w:t>The ISO 9126-1 software quality model identifies six main quality characteristics, namely:</w:t>
      </w:r>
    </w:p>
    <w:p w:rsidR="00F34C04" w:rsidRDefault="00F34C04" w:rsidP="00FA07B3">
      <w:pPr>
        <w:spacing w:line="480" w:lineRule="auto"/>
      </w:pPr>
    </w:p>
    <w:tbl>
      <w:tblPr>
        <w:tblStyle w:val="TableGrid"/>
        <w:tblW w:w="0" w:type="auto"/>
        <w:tblBorders>
          <w:left w:val="none" w:sz="0" w:space="0" w:color="auto"/>
          <w:right w:val="none" w:sz="0" w:space="0" w:color="auto"/>
          <w:insideV w:val="none" w:sz="0" w:space="0" w:color="auto"/>
        </w:tblBorders>
        <w:tblCellMar>
          <w:top w:w="170" w:type="dxa"/>
          <w:left w:w="284" w:type="dxa"/>
          <w:bottom w:w="652" w:type="dxa"/>
          <w:right w:w="284" w:type="dxa"/>
        </w:tblCellMar>
        <w:tblLook w:val="04A0" w:firstRow="1" w:lastRow="0" w:firstColumn="1" w:lastColumn="0" w:noHBand="0" w:noVBand="1"/>
      </w:tblPr>
      <w:tblGrid>
        <w:gridCol w:w="2590"/>
        <w:gridCol w:w="6050"/>
      </w:tblGrid>
      <w:tr w:rsidR="00FA07B3" w:rsidTr="00EE0780">
        <w:trPr>
          <w:trHeight w:val="4958"/>
        </w:trPr>
        <w:tc>
          <w:tcPr>
            <w:tcW w:w="2628" w:type="dxa"/>
          </w:tcPr>
          <w:p w:rsidR="00FA07B3" w:rsidRDefault="00FA07B3" w:rsidP="00A304DD">
            <w:pPr>
              <w:spacing w:line="480" w:lineRule="auto"/>
              <w:rPr>
                <w:b/>
                <w:i/>
              </w:rPr>
            </w:pPr>
          </w:p>
          <w:p w:rsidR="00FA07B3" w:rsidRPr="00F34C04" w:rsidRDefault="00FA07B3" w:rsidP="00F34C04">
            <w:pPr>
              <w:pStyle w:val="ListParagraph"/>
              <w:numPr>
                <w:ilvl w:val="0"/>
                <w:numId w:val="25"/>
              </w:numPr>
              <w:spacing w:line="480" w:lineRule="auto"/>
              <w:jc w:val="center"/>
              <w:rPr>
                <w:b/>
                <w:i/>
              </w:rPr>
            </w:pPr>
            <w:r w:rsidRPr="00F34C04">
              <w:rPr>
                <w:b/>
                <w:i/>
              </w:rPr>
              <w:t>Functionality</w:t>
            </w:r>
          </w:p>
        </w:tc>
        <w:tc>
          <w:tcPr>
            <w:tcW w:w="6948" w:type="dxa"/>
          </w:tcPr>
          <w:p w:rsidR="00FA07B3" w:rsidRPr="006F5B23" w:rsidRDefault="00F34C04" w:rsidP="00A304DD">
            <w:pPr>
              <w:spacing w:line="480" w:lineRule="auto"/>
              <w:jc w:val="both"/>
            </w:pPr>
            <w:r>
              <w:br/>
            </w:r>
            <w:r w:rsidR="00FA07B3" w:rsidRPr="006F5B23">
              <w:t>Functionality is the essential purpose of any product or service. It is a set of attributes that bear on the existence of a set of functions and their respective properties. The functions are those that satisfy stated or implied needs.</w:t>
            </w:r>
          </w:p>
          <w:p w:rsidR="00FA07B3" w:rsidRPr="006F5B23" w:rsidRDefault="00FA07B3" w:rsidP="00FA07B3">
            <w:pPr>
              <w:pStyle w:val="ListParagraph"/>
              <w:numPr>
                <w:ilvl w:val="0"/>
                <w:numId w:val="19"/>
              </w:numPr>
              <w:spacing w:after="160" w:line="480" w:lineRule="auto"/>
              <w:jc w:val="both"/>
            </w:pPr>
            <w:r w:rsidRPr="006F5B23">
              <w:t>Suitability</w:t>
            </w:r>
          </w:p>
          <w:p w:rsidR="00FA07B3" w:rsidRPr="006F5B23" w:rsidRDefault="00FA07B3" w:rsidP="00FA07B3">
            <w:pPr>
              <w:pStyle w:val="ListParagraph"/>
              <w:numPr>
                <w:ilvl w:val="0"/>
                <w:numId w:val="19"/>
              </w:numPr>
              <w:spacing w:after="160" w:line="480" w:lineRule="auto"/>
              <w:jc w:val="both"/>
            </w:pPr>
            <w:r w:rsidRPr="006F5B23">
              <w:t>Accuracy</w:t>
            </w:r>
          </w:p>
          <w:p w:rsidR="00FA07B3" w:rsidRPr="006F5B23" w:rsidRDefault="00FA07B3" w:rsidP="00FA07B3">
            <w:pPr>
              <w:pStyle w:val="ListParagraph"/>
              <w:numPr>
                <w:ilvl w:val="0"/>
                <w:numId w:val="19"/>
              </w:numPr>
              <w:spacing w:after="160" w:line="480" w:lineRule="auto"/>
              <w:jc w:val="both"/>
            </w:pPr>
            <w:r w:rsidRPr="006F5B23">
              <w:t>Interoperability</w:t>
            </w:r>
          </w:p>
          <w:p w:rsidR="00FA07B3" w:rsidRPr="006F5B23" w:rsidRDefault="00FA07B3" w:rsidP="00FA07B3">
            <w:pPr>
              <w:pStyle w:val="ListParagraph"/>
              <w:numPr>
                <w:ilvl w:val="0"/>
                <w:numId w:val="19"/>
              </w:numPr>
              <w:spacing w:after="160" w:line="480" w:lineRule="auto"/>
              <w:jc w:val="both"/>
            </w:pPr>
            <w:r w:rsidRPr="006F5B23">
              <w:t>Compliance</w:t>
            </w:r>
          </w:p>
          <w:p w:rsidR="00FA07B3" w:rsidRPr="00A7626F" w:rsidRDefault="00FA07B3" w:rsidP="00FA07B3">
            <w:pPr>
              <w:pStyle w:val="ListParagraph"/>
              <w:numPr>
                <w:ilvl w:val="0"/>
                <w:numId w:val="19"/>
              </w:numPr>
              <w:spacing w:after="160" w:line="480" w:lineRule="auto"/>
              <w:jc w:val="both"/>
            </w:pPr>
            <w:r w:rsidRPr="006F5B23">
              <w:t>Security</w:t>
            </w:r>
          </w:p>
        </w:tc>
      </w:tr>
      <w:tr w:rsidR="00FA07B3" w:rsidTr="00EE0780">
        <w:tc>
          <w:tcPr>
            <w:tcW w:w="2628" w:type="dxa"/>
          </w:tcPr>
          <w:p w:rsidR="00FA07B3" w:rsidRPr="00EE0780" w:rsidRDefault="00FA07B3" w:rsidP="00EE0780">
            <w:pPr>
              <w:rPr>
                <w:b/>
                <w:i/>
              </w:rPr>
            </w:pPr>
          </w:p>
          <w:p w:rsidR="00FA07B3" w:rsidRPr="00A7626F" w:rsidRDefault="00FA07B3" w:rsidP="00FA07B3">
            <w:pPr>
              <w:pStyle w:val="ListParagraph"/>
              <w:numPr>
                <w:ilvl w:val="0"/>
                <w:numId w:val="25"/>
              </w:numPr>
              <w:spacing w:line="480" w:lineRule="auto"/>
              <w:jc w:val="center"/>
              <w:rPr>
                <w:b/>
                <w:i/>
              </w:rPr>
            </w:pPr>
            <w:r w:rsidRPr="00A7626F">
              <w:rPr>
                <w:b/>
                <w:i/>
              </w:rPr>
              <w:t>Reliability</w:t>
            </w:r>
          </w:p>
        </w:tc>
        <w:tc>
          <w:tcPr>
            <w:tcW w:w="6948" w:type="dxa"/>
          </w:tcPr>
          <w:p w:rsidR="00FA07B3" w:rsidRPr="006F5B23" w:rsidRDefault="00FA07B3" w:rsidP="00A304DD">
            <w:pPr>
              <w:spacing w:line="480" w:lineRule="auto"/>
              <w:jc w:val="both"/>
            </w:pPr>
            <w:r w:rsidRPr="006F5B23">
              <w:t>It is a set of attributes that bear on the capability of software to maintain its level of performance under stated conditions for a stated period of time.</w:t>
            </w:r>
          </w:p>
          <w:p w:rsidR="00FA07B3" w:rsidRPr="006F5B23" w:rsidRDefault="00FA07B3" w:rsidP="00FA07B3">
            <w:pPr>
              <w:pStyle w:val="ListParagraph"/>
              <w:numPr>
                <w:ilvl w:val="0"/>
                <w:numId w:val="20"/>
              </w:numPr>
              <w:spacing w:after="160" w:line="480" w:lineRule="auto"/>
              <w:jc w:val="both"/>
            </w:pPr>
            <w:r w:rsidRPr="006F5B23">
              <w:t>Maturity</w:t>
            </w:r>
          </w:p>
          <w:p w:rsidR="00FA07B3" w:rsidRPr="006F5B23" w:rsidRDefault="00FA07B3" w:rsidP="00FA07B3">
            <w:pPr>
              <w:pStyle w:val="ListParagraph"/>
              <w:numPr>
                <w:ilvl w:val="0"/>
                <w:numId w:val="20"/>
              </w:numPr>
              <w:spacing w:after="160" w:line="480" w:lineRule="auto"/>
              <w:jc w:val="both"/>
            </w:pPr>
            <w:r w:rsidRPr="006F5B23">
              <w:t>Recoverability</w:t>
            </w:r>
          </w:p>
          <w:p w:rsidR="00FA07B3" w:rsidRDefault="00FA07B3" w:rsidP="00A304DD">
            <w:pPr>
              <w:pStyle w:val="ListParagraph"/>
              <w:numPr>
                <w:ilvl w:val="0"/>
                <w:numId w:val="20"/>
              </w:numPr>
              <w:spacing w:after="160" w:line="480" w:lineRule="auto"/>
              <w:jc w:val="both"/>
            </w:pPr>
            <w:r w:rsidRPr="006F5B23">
              <w:t>Fault Tolerance</w:t>
            </w:r>
          </w:p>
        </w:tc>
      </w:tr>
      <w:tr w:rsidR="00FA07B3" w:rsidTr="00EE0780">
        <w:tc>
          <w:tcPr>
            <w:tcW w:w="2628" w:type="dxa"/>
          </w:tcPr>
          <w:p w:rsidR="00FA07B3" w:rsidRDefault="00FA07B3" w:rsidP="00A304DD">
            <w:pPr>
              <w:pStyle w:val="ListParagraph"/>
              <w:ind w:left="360"/>
              <w:rPr>
                <w:b/>
                <w:i/>
              </w:rPr>
            </w:pPr>
          </w:p>
          <w:p w:rsidR="00F34C04" w:rsidRPr="00EE0780" w:rsidRDefault="00F34C04" w:rsidP="00EE0780">
            <w:pPr>
              <w:pStyle w:val="ListParagraph"/>
              <w:ind w:left="360"/>
              <w:rPr>
                <w:b/>
                <w:i/>
              </w:rPr>
            </w:pPr>
          </w:p>
          <w:p w:rsidR="00FA07B3" w:rsidRPr="00A7626F" w:rsidRDefault="00FA07B3" w:rsidP="00FA07B3">
            <w:pPr>
              <w:pStyle w:val="ListParagraph"/>
              <w:numPr>
                <w:ilvl w:val="0"/>
                <w:numId w:val="25"/>
              </w:numPr>
              <w:spacing w:line="480" w:lineRule="auto"/>
              <w:jc w:val="center"/>
              <w:rPr>
                <w:b/>
                <w:i/>
              </w:rPr>
            </w:pPr>
            <w:r w:rsidRPr="00A7626F">
              <w:rPr>
                <w:b/>
                <w:i/>
              </w:rPr>
              <w:t>Usability</w:t>
            </w:r>
          </w:p>
        </w:tc>
        <w:tc>
          <w:tcPr>
            <w:tcW w:w="6948" w:type="dxa"/>
          </w:tcPr>
          <w:p w:rsidR="00FA07B3" w:rsidRPr="006F5B23" w:rsidRDefault="00F34C04" w:rsidP="00A304DD">
            <w:pPr>
              <w:spacing w:line="480" w:lineRule="auto"/>
              <w:jc w:val="both"/>
            </w:pPr>
            <w:r>
              <w:br/>
            </w:r>
            <w:r w:rsidR="00FA07B3" w:rsidRPr="006F5B23">
              <w:t>Usability only exists with regards to functionality and refers to the case of use for a given function. It is a set of attributes that bear on the effort needed for use, and on the individual assessment of such use, by a stated or implied set of users.</w:t>
            </w:r>
          </w:p>
          <w:p w:rsidR="00FA07B3" w:rsidRPr="006F5B23" w:rsidRDefault="00FA07B3" w:rsidP="00FA07B3">
            <w:pPr>
              <w:pStyle w:val="ListParagraph"/>
              <w:numPr>
                <w:ilvl w:val="0"/>
                <w:numId w:val="21"/>
              </w:numPr>
              <w:spacing w:after="160" w:line="480" w:lineRule="auto"/>
              <w:jc w:val="both"/>
            </w:pPr>
            <w:r w:rsidRPr="006F5B23">
              <w:t>Understandability</w:t>
            </w:r>
          </w:p>
          <w:p w:rsidR="00FA07B3" w:rsidRPr="006F5B23" w:rsidRDefault="00FA07B3" w:rsidP="00FA07B3">
            <w:pPr>
              <w:pStyle w:val="ListParagraph"/>
              <w:numPr>
                <w:ilvl w:val="0"/>
                <w:numId w:val="21"/>
              </w:numPr>
              <w:spacing w:after="160" w:line="480" w:lineRule="auto"/>
              <w:jc w:val="both"/>
            </w:pPr>
            <w:r w:rsidRPr="006F5B23">
              <w:t>Learnability</w:t>
            </w:r>
          </w:p>
          <w:p w:rsidR="00FA07B3" w:rsidRDefault="00FA07B3" w:rsidP="00A304DD">
            <w:pPr>
              <w:pStyle w:val="ListParagraph"/>
              <w:numPr>
                <w:ilvl w:val="0"/>
                <w:numId w:val="21"/>
              </w:numPr>
              <w:spacing w:after="160" w:line="480" w:lineRule="auto"/>
              <w:jc w:val="both"/>
            </w:pPr>
            <w:r w:rsidRPr="006F5B23">
              <w:t>Operability</w:t>
            </w:r>
          </w:p>
        </w:tc>
      </w:tr>
      <w:tr w:rsidR="00FA07B3" w:rsidTr="00EE0780">
        <w:tc>
          <w:tcPr>
            <w:tcW w:w="2628" w:type="dxa"/>
          </w:tcPr>
          <w:p w:rsidR="00FA07B3" w:rsidRDefault="00FA07B3" w:rsidP="00EE0780">
            <w:pPr>
              <w:spacing w:line="480" w:lineRule="auto"/>
              <w:rPr>
                <w:b/>
                <w:i/>
              </w:rPr>
            </w:pPr>
          </w:p>
          <w:p w:rsidR="00FA07B3" w:rsidRPr="00A7626F" w:rsidRDefault="00FA07B3" w:rsidP="00FA07B3">
            <w:pPr>
              <w:pStyle w:val="ListParagraph"/>
              <w:numPr>
                <w:ilvl w:val="0"/>
                <w:numId w:val="25"/>
              </w:numPr>
              <w:spacing w:line="480" w:lineRule="auto"/>
              <w:jc w:val="center"/>
              <w:rPr>
                <w:b/>
                <w:i/>
              </w:rPr>
            </w:pPr>
            <w:r w:rsidRPr="00A7626F">
              <w:rPr>
                <w:b/>
                <w:i/>
              </w:rPr>
              <w:t>Accuracy</w:t>
            </w:r>
          </w:p>
          <w:p w:rsidR="00FA07B3" w:rsidRDefault="00FA07B3" w:rsidP="00A304DD">
            <w:pPr>
              <w:spacing w:line="480" w:lineRule="auto"/>
            </w:pPr>
          </w:p>
        </w:tc>
        <w:tc>
          <w:tcPr>
            <w:tcW w:w="6948" w:type="dxa"/>
          </w:tcPr>
          <w:p w:rsidR="00FA07B3" w:rsidRPr="006F5B23" w:rsidRDefault="00F34C04" w:rsidP="00A304DD">
            <w:pPr>
              <w:spacing w:line="480" w:lineRule="auto"/>
              <w:jc w:val="both"/>
            </w:pPr>
            <w:r>
              <w:br/>
            </w:r>
            <w:r w:rsidR="00FA07B3" w:rsidRPr="006F5B23">
              <w:t xml:space="preserve">This characteristic is concerned with the systematic and random errors of the system. It is a set of attributes that </w:t>
            </w:r>
            <w:r w:rsidR="00FA07B3" w:rsidRPr="006F5B23">
              <w:lastRenderedPageBreak/>
              <w:t>bear on the relationship between the level of performance of the software and the amount of resources used, under stated conditions.</w:t>
            </w:r>
          </w:p>
          <w:p w:rsidR="00FA07B3" w:rsidRPr="006F5B23" w:rsidRDefault="00FA07B3" w:rsidP="00FA07B3">
            <w:pPr>
              <w:pStyle w:val="ListParagraph"/>
              <w:numPr>
                <w:ilvl w:val="0"/>
                <w:numId w:val="22"/>
              </w:numPr>
              <w:spacing w:after="160" w:line="480" w:lineRule="auto"/>
              <w:jc w:val="both"/>
            </w:pPr>
            <w:r w:rsidRPr="006F5B23">
              <w:t>Precise</w:t>
            </w:r>
          </w:p>
          <w:p w:rsidR="00FA07B3" w:rsidRPr="006F5B23" w:rsidRDefault="00FA07B3" w:rsidP="00FA07B3">
            <w:pPr>
              <w:pStyle w:val="ListParagraph"/>
              <w:numPr>
                <w:ilvl w:val="0"/>
                <w:numId w:val="22"/>
              </w:numPr>
              <w:spacing w:after="160" w:line="480" w:lineRule="auto"/>
              <w:jc w:val="both"/>
            </w:pPr>
            <w:r w:rsidRPr="006F5B23">
              <w:t>Accurate</w:t>
            </w:r>
          </w:p>
          <w:p w:rsidR="00FA07B3" w:rsidRDefault="00FA07B3" w:rsidP="00A304DD">
            <w:pPr>
              <w:spacing w:line="480" w:lineRule="auto"/>
            </w:pPr>
          </w:p>
          <w:p w:rsidR="00F34C04" w:rsidRDefault="00F34C04" w:rsidP="00A304DD">
            <w:pPr>
              <w:spacing w:line="480" w:lineRule="auto"/>
            </w:pPr>
          </w:p>
        </w:tc>
      </w:tr>
      <w:tr w:rsidR="00FA07B3" w:rsidTr="00EE0780">
        <w:tc>
          <w:tcPr>
            <w:tcW w:w="2628" w:type="dxa"/>
          </w:tcPr>
          <w:p w:rsidR="00F34C04" w:rsidRDefault="00F34C04" w:rsidP="00EE0780">
            <w:pPr>
              <w:spacing w:line="480" w:lineRule="auto"/>
              <w:rPr>
                <w:b/>
                <w:i/>
              </w:rPr>
            </w:pPr>
          </w:p>
          <w:p w:rsidR="00FA07B3" w:rsidRPr="00A7626F" w:rsidRDefault="00FA07B3" w:rsidP="00FA07B3">
            <w:pPr>
              <w:pStyle w:val="ListParagraph"/>
              <w:numPr>
                <w:ilvl w:val="0"/>
                <w:numId w:val="25"/>
              </w:numPr>
              <w:spacing w:line="480" w:lineRule="auto"/>
              <w:jc w:val="center"/>
              <w:rPr>
                <w:b/>
                <w:i/>
              </w:rPr>
            </w:pPr>
            <w:r w:rsidRPr="00A7626F">
              <w:rPr>
                <w:b/>
                <w:i/>
              </w:rPr>
              <w:t>Maintainability</w:t>
            </w:r>
          </w:p>
          <w:p w:rsidR="00FA07B3" w:rsidRDefault="00FA07B3" w:rsidP="00A304DD">
            <w:pPr>
              <w:spacing w:line="480" w:lineRule="auto"/>
            </w:pPr>
          </w:p>
        </w:tc>
        <w:tc>
          <w:tcPr>
            <w:tcW w:w="6948" w:type="dxa"/>
          </w:tcPr>
          <w:p w:rsidR="00F34C04" w:rsidRDefault="00F34C04" w:rsidP="00A304DD">
            <w:pPr>
              <w:spacing w:line="480" w:lineRule="auto"/>
              <w:jc w:val="both"/>
            </w:pPr>
          </w:p>
          <w:p w:rsidR="00FA07B3" w:rsidRPr="006F5B23" w:rsidRDefault="00FA07B3" w:rsidP="00A304DD">
            <w:pPr>
              <w:spacing w:line="480" w:lineRule="auto"/>
              <w:jc w:val="both"/>
            </w:pPr>
            <w:r w:rsidRPr="006F5B23">
              <w:t>The ability to identify and fix a fault within a software component is what the maintainable characteristic addresses. In other softwar</w:t>
            </w:r>
            <w:r>
              <w:t>e quality</w:t>
            </w:r>
            <w:r w:rsidRPr="006F5B23">
              <w:t xml:space="preserve"> models, this character is referenced as supportability. It is a set of attributes that bear on the effort needed to make specified modification.</w:t>
            </w:r>
          </w:p>
          <w:p w:rsidR="00FA07B3" w:rsidRPr="006F5B23" w:rsidRDefault="00FA07B3" w:rsidP="00FA07B3">
            <w:pPr>
              <w:pStyle w:val="ListParagraph"/>
              <w:numPr>
                <w:ilvl w:val="0"/>
                <w:numId w:val="23"/>
              </w:numPr>
              <w:spacing w:after="160" w:line="480" w:lineRule="auto"/>
              <w:jc w:val="both"/>
            </w:pPr>
            <w:r w:rsidRPr="006F5B23">
              <w:t>Analyzability</w:t>
            </w:r>
          </w:p>
          <w:p w:rsidR="00FA07B3" w:rsidRPr="006F5B23" w:rsidRDefault="00FA07B3" w:rsidP="00FA07B3">
            <w:pPr>
              <w:pStyle w:val="ListParagraph"/>
              <w:numPr>
                <w:ilvl w:val="0"/>
                <w:numId w:val="23"/>
              </w:numPr>
              <w:spacing w:after="160" w:line="480" w:lineRule="auto"/>
              <w:jc w:val="both"/>
            </w:pPr>
            <w:r w:rsidRPr="006F5B23">
              <w:t>Stability</w:t>
            </w:r>
          </w:p>
          <w:p w:rsidR="00FA07B3" w:rsidRPr="001561ED" w:rsidRDefault="00FA07B3" w:rsidP="00FA07B3">
            <w:pPr>
              <w:pStyle w:val="ListParagraph"/>
              <w:numPr>
                <w:ilvl w:val="0"/>
                <w:numId w:val="23"/>
              </w:numPr>
              <w:spacing w:after="160" w:line="480" w:lineRule="auto"/>
              <w:jc w:val="both"/>
            </w:pPr>
            <w:r w:rsidRPr="006F5B23">
              <w:t>Testability</w:t>
            </w:r>
          </w:p>
          <w:p w:rsidR="00FA07B3" w:rsidRDefault="00FA07B3" w:rsidP="00A304DD">
            <w:pPr>
              <w:spacing w:line="480" w:lineRule="auto"/>
            </w:pPr>
          </w:p>
        </w:tc>
      </w:tr>
      <w:tr w:rsidR="00FA07B3" w:rsidTr="00EE0780">
        <w:tc>
          <w:tcPr>
            <w:tcW w:w="2628" w:type="dxa"/>
          </w:tcPr>
          <w:p w:rsidR="00F34C04" w:rsidRDefault="00F34C04" w:rsidP="00A304DD">
            <w:pPr>
              <w:spacing w:line="480" w:lineRule="auto"/>
              <w:rPr>
                <w:b/>
                <w:i/>
              </w:rPr>
            </w:pPr>
          </w:p>
          <w:p w:rsidR="00FA07B3" w:rsidRPr="00B34989" w:rsidRDefault="00FA07B3" w:rsidP="00FA07B3">
            <w:pPr>
              <w:pStyle w:val="ListParagraph"/>
              <w:numPr>
                <w:ilvl w:val="0"/>
                <w:numId w:val="25"/>
              </w:numPr>
              <w:spacing w:line="480" w:lineRule="auto"/>
              <w:jc w:val="center"/>
              <w:rPr>
                <w:b/>
                <w:i/>
              </w:rPr>
            </w:pPr>
            <w:r w:rsidRPr="00B34989">
              <w:rPr>
                <w:b/>
                <w:i/>
              </w:rPr>
              <w:t>Portability</w:t>
            </w:r>
          </w:p>
          <w:p w:rsidR="00FA07B3" w:rsidRDefault="00FA07B3" w:rsidP="00A304DD">
            <w:pPr>
              <w:spacing w:line="480" w:lineRule="auto"/>
            </w:pPr>
          </w:p>
        </w:tc>
        <w:tc>
          <w:tcPr>
            <w:tcW w:w="6948" w:type="dxa"/>
          </w:tcPr>
          <w:p w:rsidR="00FA07B3" w:rsidRPr="006F5B23" w:rsidRDefault="00F34C04" w:rsidP="00A304DD">
            <w:pPr>
              <w:spacing w:line="480" w:lineRule="auto"/>
              <w:jc w:val="both"/>
            </w:pPr>
            <w:r>
              <w:br/>
            </w:r>
            <w:r w:rsidR="00FA07B3" w:rsidRPr="006F5B23">
              <w:t>This characteristic refers to how well the software can adopt to changes in its environment or with its requirements. It is a set of attributes that bear on the ability of software to be transferred from one environment to another.</w:t>
            </w:r>
          </w:p>
          <w:p w:rsidR="00FA07B3" w:rsidRPr="006F5B23" w:rsidRDefault="00FA07B3" w:rsidP="00FA07B3">
            <w:pPr>
              <w:pStyle w:val="ListParagraph"/>
              <w:numPr>
                <w:ilvl w:val="0"/>
                <w:numId w:val="24"/>
              </w:numPr>
              <w:spacing w:after="160" w:line="480" w:lineRule="auto"/>
              <w:jc w:val="both"/>
            </w:pPr>
            <w:r w:rsidRPr="006F5B23">
              <w:t>Installability</w:t>
            </w:r>
          </w:p>
          <w:p w:rsidR="00FA07B3" w:rsidRPr="006F5B23" w:rsidRDefault="00FA07B3" w:rsidP="00FA07B3">
            <w:pPr>
              <w:pStyle w:val="ListParagraph"/>
              <w:numPr>
                <w:ilvl w:val="0"/>
                <w:numId w:val="24"/>
              </w:numPr>
              <w:spacing w:after="160" w:line="480" w:lineRule="auto"/>
              <w:jc w:val="both"/>
            </w:pPr>
            <w:r w:rsidRPr="006F5B23">
              <w:t>Replaceable</w:t>
            </w:r>
          </w:p>
          <w:p w:rsidR="00FA07B3" w:rsidRDefault="00FA07B3" w:rsidP="00A304DD">
            <w:pPr>
              <w:pStyle w:val="ListParagraph"/>
              <w:numPr>
                <w:ilvl w:val="0"/>
                <w:numId w:val="24"/>
              </w:numPr>
              <w:spacing w:after="160" w:line="480" w:lineRule="auto"/>
              <w:jc w:val="both"/>
            </w:pPr>
            <w:r w:rsidRPr="006F5B23">
              <w:t>Adaptability</w:t>
            </w:r>
          </w:p>
        </w:tc>
      </w:tr>
    </w:tbl>
    <w:p w:rsidR="00F34C04" w:rsidRDefault="00F34C04" w:rsidP="00FA07B3">
      <w:pPr>
        <w:spacing w:line="480" w:lineRule="auto"/>
      </w:pPr>
    </w:p>
    <w:p w:rsidR="00FA07B3" w:rsidRPr="00B34989" w:rsidRDefault="00FA07B3" w:rsidP="00FA07B3">
      <w:pPr>
        <w:spacing w:line="480" w:lineRule="auto"/>
      </w:pPr>
      <w:r w:rsidRPr="00B34989">
        <w:rPr>
          <w:b/>
          <w:i/>
        </w:rPr>
        <w:t>Likert Scale</w:t>
      </w:r>
    </w:p>
    <w:p w:rsidR="00FA07B3" w:rsidRPr="006F5B23" w:rsidRDefault="00493CED" w:rsidP="00493CED">
      <w:pPr>
        <w:pStyle w:val="COSStyle"/>
        <w:jc w:val="both"/>
        <w:rPr>
          <w:szCs w:val="24"/>
        </w:rPr>
      </w:pPr>
      <w:r>
        <w:rPr>
          <w:szCs w:val="24"/>
        </w:rPr>
        <w:t xml:space="preserve">     </w:t>
      </w:r>
      <w:r w:rsidR="00FA07B3" w:rsidRPr="006F5B23">
        <w:rPr>
          <w:szCs w:val="24"/>
        </w:rPr>
        <w:t>Likert Scale is a method of describing quantitative value to qualitative data, to make it amenable to statistical analysis.  A numerical value is assigned to each potential choice and a mean figure for all the responses is computer at the end of evaluation or survey.  Used mainly in training course evaluations and market surveys, Likert scales usually have four interpretation choices namely: Highly Acceptable, Very Acceptable, Moderately Acceptable, and Not Acceptable. The final average score represents the overall level of accomplishment or attitude towards the subject matter.</w:t>
      </w:r>
    </w:p>
    <w:p w:rsidR="00FA07B3" w:rsidRPr="006F5B23" w:rsidRDefault="00493CED" w:rsidP="00493CED">
      <w:pPr>
        <w:pStyle w:val="COSStyle"/>
        <w:jc w:val="both"/>
        <w:rPr>
          <w:b/>
          <w:szCs w:val="24"/>
        </w:rPr>
      </w:pPr>
      <w:r>
        <w:rPr>
          <w:szCs w:val="24"/>
        </w:rPr>
        <w:t xml:space="preserve">     </w:t>
      </w:r>
      <w:r w:rsidR="00FA07B3" w:rsidRPr="006F5B23">
        <w:rPr>
          <w:szCs w:val="24"/>
        </w:rPr>
        <w:t>The measurement tool that was used in this study is a 4-point Likert Scale wherein 1 is the lowest and 4 is the highest.</w:t>
      </w:r>
    </w:p>
    <w:p w:rsidR="00FA07B3" w:rsidRPr="006F5B23" w:rsidRDefault="00FA07B3" w:rsidP="00FA07B3">
      <w:pPr>
        <w:pStyle w:val="Caption"/>
        <w:keepNext/>
        <w:spacing w:line="480" w:lineRule="auto"/>
        <w:rPr>
          <w:i w:val="0"/>
          <w:sz w:val="24"/>
          <w:szCs w:val="24"/>
        </w:rPr>
      </w:pPr>
      <w:r w:rsidRPr="006F5B23">
        <w:rPr>
          <w:i w:val="0"/>
          <w:color w:val="auto"/>
          <w:sz w:val="24"/>
          <w:szCs w:val="24"/>
        </w:rPr>
        <w:lastRenderedPageBreak/>
        <w:t xml:space="preserve">     Table 1 presents the rating scale and the </w:t>
      </w:r>
      <w:bookmarkStart w:id="5" w:name="_Toc443952145"/>
      <w:bookmarkStart w:id="6" w:name="_Toc443955020"/>
      <w:bookmarkStart w:id="7" w:name="_Toc443959954"/>
      <w:bookmarkStart w:id="8" w:name="_Toc443967948"/>
      <w:bookmarkStart w:id="9" w:name="_Toc445121489"/>
      <w:r w:rsidRPr="006F5B23">
        <w:rPr>
          <w:i w:val="0"/>
          <w:color w:val="auto"/>
          <w:sz w:val="24"/>
          <w:szCs w:val="24"/>
        </w:rPr>
        <w:t>corresponding descriptive rating.</w:t>
      </w:r>
      <w:bookmarkEnd w:id="5"/>
      <w:bookmarkEnd w:id="6"/>
      <w:bookmarkEnd w:id="7"/>
      <w:bookmarkEnd w:id="8"/>
      <w:bookmarkEnd w:id="9"/>
    </w:p>
    <w:p w:rsidR="00FA07B3" w:rsidRPr="006F5B23" w:rsidRDefault="00FA07B3" w:rsidP="00FA07B3">
      <w:pPr>
        <w:pStyle w:val="Caption"/>
        <w:keepNext/>
        <w:spacing w:line="480" w:lineRule="auto"/>
        <w:rPr>
          <w:b/>
          <w:i w:val="0"/>
          <w:color w:val="000000" w:themeColor="text1"/>
          <w:sz w:val="24"/>
          <w:szCs w:val="24"/>
        </w:rPr>
      </w:pPr>
      <w:r w:rsidRPr="006F5B23">
        <w:rPr>
          <w:b/>
          <w:i w:val="0"/>
          <w:color w:val="000000" w:themeColor="text1"/>
          <w:sz w:val="24"/>
          <w:szCs w:val="24"/>
        </w:rPr>
        <w:t xml:space="preserve">Table </w:t>
      </w:r>
      <w:r w:rsidRPr="006F5B23">
        <w:rPr>
          <w:b/>
          <w:i w:val="0"/>
          <w:color w:val="000000" w:themeColor="text1"/>
          <w:sz w:val="24"/>
          <w:szCs w:val="24"/>
        </w:rPr>
        <w:fldChar w:fldCharType="begin"/>
      </w:r>
      <w:r w:rsidRPr="006F5B23">
        <w:rPr>
          <w:b/>
          <w:i w:val="0"/>
          <w:color w:val="000000" w:themeColor="text1"/>
          <w:sz w:val="24"/>
          <w:szCs w:val="24"/>
        </w:rPr>
        <w:instrText xml:space="preserve"> SEQ Table \* ARABIC </w:instrText>
      </w:r>
      <w:r w:rsidRPr="006F5B23">
        <w:rPr>
          <w:b/>
          <w:i w:val="0"/>
          <w:color w:val="000000" w:themeColor="text1"/>
          <w:sz w:val="24"/>
          <w:szCs w:val="24"/>
        </w:rPr>
        <w:fldChar w:fldCharType="separate"/>
      </w:r>
      <w:r w:rsidRPr="006F5B23">
        <w:rPr>
          <w:b/>
          <w:i w:val="0"/>
          <w:noProof/>
          <w:color w:val="000000" w:themeColor="text1"/>
          <w:sz w:val="24"/>
          <w:szCs w:val="24"/>
        </w:rPr>
        <w:t>1</w:t>
      </w:r>
      <w:r w:rsidRPr="006F5B23">
        <w:rPr>
          <w:b/>
          <w:i w:val="0"/>
          <w:color w:val="000000" w:themeColor="text1"/>
          <w:sz w:val="24"/>
          <w:szCs w:val="24"/>
        </w:rPr>
        <w:fldChar w:fldCharType="end"/>
      </w:r>
      <w:r w:rsidRPr="006F5B23">
        <w:rPr>
          <w:b/>
          <w:i w:val="0"/>
          <w:color w:val="000000" w:themeColor="text1"/>
          <w:sz w:val="24"/>
          <w:szCs w:val="24"/>
        </w:rPr>
        <w:t>.</w:t>
      </w:r>
    </w:p>
    <w:p w:rsidR="00FA07B3" w:rsidRPr="006F5B23" w:rsidRDefault="00FA07B3" w:rsidP="00FA07B3">
      <w:pPr>
        <w:pStyle w:val="Caption"/>
        <w:keepNext/>
        <w:spacing w:line="480" w:lineRule="auto"/>
        <w:rPr>
          <w:color w:val="000000" w:themeColor="text1"/>
          <w:sz w:val="24"/>
          <w:szCs w:val="24"/>
        </w:rPr>
      </w:pPr>
      <w:r w:rsidRPr="006F5B23">
        <w:rPr>
          <w:color w:val="000000" w:themeColor="text1"/>
          <w:sz w:val="24"/>
          <w:szCs w:val="24"/>
        </w:rPr>
        <w:t>Rating Scale for The Evaluation System</w:t>
      </w:r>
      <w:r w:rsidRPr="006F5B23">
        <w:rPr>
          <w:sz w:val="24"/>
          <w:szCs w:val="24"/>
        </w:rPr>
        <w:t xml:space="preserve"> </w:t>
      </w:r>
    </w:p>
    <w:tbl>
      <w:tblPr>
        <w:tblW w:w="0" w:type="auto"/>
        <w:jc w:val="center"/>
        <w:tblBorders>
          <w:top w:val="single" w:sz="4" w:space="0" w:color="000000"/>
          <w:bottom w:val="single" w:sz="4" w:space="0" w:color="000000"/>
        </w:tblBorders>
        <w:tblLook w:val="0000" w:firstRow="0" w:lastRow="0" w:firstColumn="0" w:lastColumn="0" w:noHBand="0" w:noVBand="0"/>
      </w:tblPr>
      <w:tblGrid>
        <w:gridCol w:w="3373"/>
        <w:gridCol w:w="3373"/>
      </w:tblGrid>
      <w:tr w:rsidR="00FA07B3" w:rsidRPr="006F5B23" w:rsidTr="00A304DD">
        <w:trPr>
          <w:trHeight w:val="555"/>
          <w:jc w:val="center"/>
        </w:trPr>
        <w:tc>
          <w:tcPr>
            <w:tcW w:w="3373" w:type="dxa"/>
            <w:tcBorders>
              <w:bottom w:val="single" w:sz="4" w:space="0" w:color="000000"/>
            </w:tcBorders>
            <w:shd w:val="clear" w:color="auto" w:fill="auto"/>
            <w:vAlign w:val="center"/>
          </w:tcPr>
          <w:p w:rsidR="00FA07B3" w:rsidRPr="006F5B23" w:rsidRDefault="00FA07B3" w:rsidP="00A304DD">
            <w:pPr>
              <w:spacing w:line="480" w:lineRule="auto"/>
              <w:jc w:val="center"/>
              <w:rPr>
                <w:b/>
                <w:bCs/>
                <w:color w:val="000000"/>
              </w:rPr>
            </w:pPr>
            <w:r w:rsidRPr="006F5B23">
              <w:rPr>
                <w:b/>
                <w:bCs/>
                <w:color w:val="000000"/>
              </w:rPr>
              <w:t>Numerical Rating</w:t>
            </w:r>
          </w:p>
        </w:tc>
        <w:tc>
          <w:tcPr>
            <w:tcW w:w="3373" w:type="dxa"/>
            <w:tcBorders>
              <w:bottom w:val="single" w:sz="4" w:space="0" w:color="000000"/>
            </w:tcBorders>
            <w:shd w:val="clear" w:color="auto" w:fill="auto"/>
            <w:vAlign w:val="center"/>
          </w:tcPr>
          <w:p w:rsidR="00FA07B3" w:rsidRPr="006F5B23" w:rsidRDefault="00FA07B3" w:rsidP="00A304DD">
            <w:pPr>
              <w:spacing w:line="480" w:lineRule="auto"/>
              <w:jc w:val="center"/>
              <w:rPr>
                <w:b/>
                <w:bCs/>
                <w:color w:val="000000"/>
              </w:rPr>
            </w:pPr>
            <w:r w:rsidRPr="006F5B23">
              <w:rPr>
                <w:b/>
                <w:bCs/>
                <w:color w:val="000000"/>
              </w:rPr>
              <w:t>Interpretation</w:t>
            </w:r>
          </w:p>
        </w:tc>
      </w:tr>
      <w:tr w:rsidR="00FA07B3" w:rsidRPr="006F5B23" w:rsidTr="00A304DD">
        <w:trPr>
          <w:trHeight w:val="677"/>
          <w:jc w:val="center"/>
        </w:trPr>
        <w:tc>
          <w:tcPr>
            <w:tcW w:w="3373" w:type="dxa"/>
            <w:shd w:val="clear" w:color="auto" w:fill="auto"/>
            <w:vAlign w:val="center"/>
          </w:tcPr>
          <w:p w:rsidR="00FA07B3" w:rsidRPr="006F5B23" w:rsidRDefault="00FA07B3" w:rsidP="00A304DD">
            <w:pPr>
              <w:spacing w:line="480" w:lineRule="auto"/>
              <w:jc w:val="center"/>
              <w:rPr>
                <w:bCs/>
                <w:color w:val="000000"/>
              </w:rPr>
            </w:pPr>
            <w:r w:rsidRPr="006F5B23">
              <w:rPr>
                <w:bCs/>
                <w:color w:val="000000"/>
              </w:rPr>
              <w:t>4</w:t>
            </w:r>
          </w:p>
        </w:tc>
        <w:tc>
          <w:tcPr>
            <w:tcW w:w="3373" w:type="dxa"/>
            <w:shd w:val="clear" w:color="auto" w:fill="auto"/>
            <w:vAlign w:val="center"/>
          </w:tcPr>
          <w:p w:rsidR="00FA07B3" w:rsidRPr="006F5B23" w:rsidRDefault="00FA07B3" w:rsidP="00A304DD">
            <w:pPr>
              <w:spacing w:line="480" w:lineRule="auto"/>
              <w:jc w:val="center"/>
              <w:rPr>
                <w:color w:val="000000"/>
              </w:rPr>
            </w:pPr>
            <w:r w:rsidRPr="006F5B23">
              <w:rPr>
                <w:color w:val="000000"/>
              </w:rPr>
              <w:t>Highly Acceptable</w:t>
            </w:r>
          </w:p>
        </w:tc>
      </w:tr>
      <w:tr w:rsidR="00FA07B3" w:rsidRPr="006F5B23" w:rsidTr="00A304DD">
        <w:trPr>
          <w:trHeight w:val="677"/>
          <w:jc w:val="center"/>
        </w:trPr>
        <w:tc>
          <w:tcPr>
            <w:tcW w:w="3373" w:type="dxa"/>
            <w:shd w:val="clear" w:color="auto" w:fill="auto"/>
            <w:vAlign w:val="center"/>
          </w:tcPr>
          <w:p w:rsidR="00FA07B3" w:rsidRPr="006F5B23" w:rsidRDefault="00FA07B3" w:rsidP="00A304DD">
            <w:pPr>
              <w:spacing w:line="480" w:lineRule="auto"/>
              <w:jc w:val="center"/>
              <w:rPr>
                <w:bCs/>
                <w:color w:val="000000"/>
              </w:rPr>
            </w:pPr>
            <w:r w:rsidRPr="006F5B23">
              <w:rPr>
                <w:bCs/>
                <w:color w:val="000000"/>
              </w:rPr>
              <w:t>3</w:t>
            </w:r>
          </w:p>
        </w:tc>
        <w:tc>
          <w:tcPr>
            <w:tcW w:w="3373" w:type="dxa"/>
            <w:shd w:val="clear" w:color="auto" w:fill="auto"/>
            <w:vAlign w:val="center"/>
          </w:tcPr>
          <w:p w:rsidR="00FA07B3" w:rsidRPr="006F5B23" w:rsidRDefault="00FA07B3" w:rsidP="00A304DD">
            <w:pPr>
              <w:spacing w:line="480" w:lineRule="auto"/>
              <w:jc w:val="center"/>
              <w:rPr>
                <w:color w:val="000000"/>
              </w:rPr>
            </w:pPr>
            <w:r w:rsidRPr="006F5B23">
              <w:rPr>
                <w:color w:val="000000"/>
              </w:rPr>
              <w:t>Very Acceptable</w:t>
            </w:r>
          </w:p>
        </w:tc>
      </w:tr>
      <w:tr w:rsidR="00FA07B3" w:rsidRPr="006F5B23" w:rsidTr="00A304DD">
        <w:trPr>
          <w:trHeight w:val="677"/>
          <w:jc w:val="center"/>
        </w:trPr>
        <w:tc>
          <w:tcPr>
            <w:tcW w:w="3373" w:type="dxa"/>
            <w:shd w:val="clear" w:color="auto" w:fill="auto"/>
            <w:vAlign w:val="center"/>
          </w:tcPr>
          <w:p w:rsidR="00FA07B3" w:rsidRPr="006F5B23" w:rsidRDefault="00FA07B3" w:rsidP="00A304DD">
            <w:pPr>
              <w:spacing w:line="480" w:lineRule="auto"/>
              <w:jc w:val="center"/>
              <w:rPr>
                <w:bCs/>
                <w:color w:val="000000"/>
              </w:rPr>
            </w:pPr>
            <w:r w:rsidRPr="006F5B23">
              <w:rPr>
                <w:bCs/>
                <w:color w:val="000000"/>
              </w:rPr>
              <w:t>2</w:t>
            </w:r>
          </w:p>
        </w:tc>
        <w:tc>
          <w:tcPr>
            <w:tcW w:w="3373" w:type="dxa"/>
            <w:shd w:val="clear" w:color="auto" w:fill="auto"/>
            <w:vAlign w:val="center"/>
          </w:tcPr>
          <w:p w:rsidR="00FA07B3" w:rsidRPr="006F5B23" w:rsidRDefault="00FA07B3" w:rsidP="00A304DD">
            <w:pPr>
              <w:spacing w:line="480" w:lineRule="auto"/>
              <w:jc w:val="center"/>
              <w:rPr>
                <w:color w:val="000000"/>
              </w:rPr>
            </w:pPr>
            <w:r w:rsidRPr="006F5B23">
              <w:rPr>
                <w:color w:val="000000"/>
              </w:rPr>
              <w:t>Moderately Acceptable</w:t>
            </w:r>
          </w:p>
        </w:tc>
      </w:tr>
      <w:tr w:rsidR="00FA07B3" w:rsidRPr="006F5B23" w:rsidTr="00A304DD">
        <w:trPr>
          <w:trHeight w:val="279"/>
          <w:jc w:val="center"/>
        </w:trPr>
        <w:tc>
          <w:tcPr>
            <w:tcW w:w="3373" w:type="dxa"/>
            <w:shd w:val="clear" w:color="auto" w:fill="auto"/>
            <w:vAlign w:val="center"/>
          </w:tcPr>
          <w:p w:rsidR="00FA07B3" w:rsidRPr="006F5B23" w:rsidRDefault="00FA07B3" w:rsidP="00A304DD">
            <w:pPr>
              <w:spacing w:line="480" w:lineRule="auto"/>
              <w:jc w:val="center"/>
              <w:rPr>
                <w:bCs/>
                <w:color w:val="000000"/>
              </w:rPr>
            </w:pPr>
            <w:r w:rsidRPr="006F5B23">
              <w:rPr>
                <w:bCs/>
                <w:color w:val="000000"/>
              </w:rPr>
              <w:t>1</w:t>
            </w:r>
          </w:p>
        </w:tc>
        <w:tc>
          <w:tcPr>
            <w:tcW w:w="3373" w:type="dxa"/>
            <w:shd w:val="clear" w:color="auto" w:fill="auto"/>
            <w:vAlign w:val="center"/>
          </w:tcPr>
          <w:p w:rsidR="00FA07B3" w:rsidRPr="006F5B23" w:rsidRDefault="00FA07B3" w:rsidP="00A304DD">
            <w:pPr>
              <w:spacing w:line="480" w:lineRule="auto"/>
              <w:jc w:val="center"/>
              <w:rPr>
                <w:color w:val="000000"/>
              </w:rPr>
            </w:pPr>
            <w:r w:rsidRPr="006F5B23">
              <w:rPr>
                <w:color w:val="000000"/>
              </w:rPr>
              <w:t>Not Acceptable</w:t>
            </w:r>
          </w:p>
        </w:tc>
      </w:tr>
    </w:tbl>
    <w:p w:rsidR="00FA07B3" w:rsidRPr="006F5B23" w:rsidRDefault="00FA07B3" w:rsidP="00FA07B3">
      <w:pPr>
        <w:spacing w:line="480" w:lineRule="auto"/>
      </w:pPr>
    </w:p>
    <w:p w:rsidR="00797D4D" w:rsidRDefault="00FA07B3" w:rsidP="00493CED">
      <w:pPr>
        <w:spacing w:line="480" w:lineRule="auto"/>
        <w:jc w:val="both"/>
      </w:pPr>
      <w:r w:rsidRPr="006F5B23">
        <w:t xml:space="preserve">     A value of 1 in the numerical rating corresponds to a grade of “Not Acceptable” in the interpretation. 2 correspond to “Moderately Acceptable”, 3 means a grade of “Very Acceptable”, and 4 is equivalent to a rating of “Highly Acceptable”</w:t>
      </w:r>
      <w:r w:rsidRPr="006F5B23">
        <w:rPr>
          <w:b/>
        </w:rPr>
        <w:t>.</w:t>
      </w:r>
      <w:r w:rsidRPr="006F5B23">
        <w:t xml:space="preserve"> </w:t>
      </w:r>
    </w:p>
    <w:p w:rsidR="00797D4D" w:rsidRDefault="00797D4D" w:rsidP="00493CED">
      <w:pPr>
        <w:spacing w:line="480" w:lineRule="auto"/>
        <w:jc w:val="both"/>
      </w:pPr>
    </w:p>
    <w:p w:rsidR="00FA07B3" w:rsidRPr="001561ED" w:rsidRDefault="00FA07B3" w:rsidP="00FA07B3">
      <w:pPr>
        <w:spacing w:line="480" w:lineRule="auto"/>
      </w:pPr>
      <w:r w:rsidRPr="006F5B23">
        <w:t>Table 2 presents the scale range and its qualitative interpretation.</w:t>
      </w:r>
    </w:p>
    <w:p w:rsidR="00FA07B3" w:rsidRPr="006F5B23" w:rsidRDefault="00FA07B3" w:rsidP="00FA07B3">
      <w:pPr>
        <w:spacing w:line="480" w:lineRule="auto"/>
        <w:rPr>
          <w:b/>
        </w:rPr>
      </w:pPr>
      <w:r w:rsidRPr="006F5B23">
        <w:rPr>
          <w:b/>
        </w:rPr>
        <w:t>Table 2.</w:t>
      </w:r>
    </w:p>
    <w:p w:rsidR="00FA07B3" w:rsidRPr="006F5B23" w:rsidRDefault="00FA07B3" w:rsidP="00FA07B3">
      <w:pPr>
        <w:spacing w:line="480" w:lineRule="auto"/>
        <w:rPr>
          <w:i/>
        </w:rPr>
      </w:pPr>
      <w:r w:rsidRPr="006F5B23">
        <w:rPr>
          <w:i/>
        </w:rPr>
        <w:t>Scale Range and its Qualitative Interpretation</w:t>
      </w:r>
    </w:p>
    <w:tbl>
      <w:tblPr>
        <w:tblW w:w="0" w:type="auto"/>
        <w:jc w:val="center"/>
        <w:tblBorders>
          <w:top w:val="single" w:sz="4" w:space="0" w:color="000000"/>
          <w:bottom w:val="single" w:sz="4" w:space="0" w:color="000000"/>
        </w:tblBorders>
        <w:tblLook w:val="0000" w:firstRow="0" w:lastRow="0" w:firstColumn="0" w:lastColumn="0" w:noHBand="0" w:noVBand="0"/>
      </w:tblPr>
      <w:tblGrid>
        <w:gridCol w:w="3134"/>
        <w:gridCol w:w="3134"/>
      </w:tblGrid>
      <w:tr w:rsidR="00FA07B3" w:rsidRPr="006F5B23" w:rsidTr="00A304DD">
        <w:trPr>
          <w:trHeight w:val="502"/>
          <w:jc w:val="center"/>
        </w:trPr>
        <w:tc>
          <w:tcPr>
            <w:tcW w:w="3134" w:type="dxa"/>
            <w:tcBorders>
              <w:bottom w:val="single" w:sz="4" w:space="0" w:color="000000"/>
            </w:tcBorders>
            <w:shd w:val="clear" w:color="auto" w:fill="auto"/>
            <w:vAlign w:val="center"/>
          </w:tcPr>
          <w:p w:rsidR="00FA07B3" w:rsidRPr="006F5B23" w:rsidRDefault="00FA07B3" w:rsidP="00A304DD">
            <w:pPr>
              <w:spacing w:line="480" w:lineRule="auto"/>
              <w:jc w:val="center"/>
              <w:rPr>
                <w:b/>
                <w:bCs/>
                <w:color w:val="000000"/>
              </w:rPr>
            </w:pPr>
            <w:r w:rsidRPr="006F5B23">
              <w:rPr>
                <w:b/>
                <w:bCs/>
                <w:color w:val="000000"/>
              </w:rPr>
              <w:t>Range</w:t>
            </w:r>
          </w:p>
        </w:tc>
        <w:tc>
          <w:tcPr>
            <w:tcW w:w="3134" w:type="dxa"/>
            <w:tcBorders>
              <w:bottom w:val="single" w:sz="4" w:space="0" w:color="000000"/>
            </w:tcBorders>
            <w:shd w:val="clear" w:color="auto" w:fill="auto"/>
            <w:vAlign w:val="center"/>
          </w:tcPr>
          <w:p w:rsidR="00FA07B3" w:rsidRPr="006F5B23" w:rsidRDefault="00FA07B3" w:rsidP="00A304DD">
            <w:pPr>
              <w:spacing w:line="480" w:lineRule="auto"/>
              <w:jc w:val="center"/>
              <w:rPr>
                <w:b/>
                <w:bCs/>
                <w:color w:val="000000"/>
              </w:rPr>
            </w:pPr>
            <w:r w:rsidRPr="006F5B23">
              <w:rPr>
                <w:b/>
                <w:bCs/>
                <w:color w:val="000000"/>
              </w:rPr>
              <w:t>Qualitative Interpretation</w:t>
            </w:r>
          </w:p>
        </w:tc>
      </w:tr>
      <w:tr w:rsidR="00FA07B3" w:rsidRPr="006F5B23" w:rsidTr="00A304DD">
        <w:trPr>
          <w:trHeight w:val="680"/>
          <w:jc w:val="center"/>
        </w:trPr>
        <w:tc>
          <w:tcPr>
            <w:tcW w:w="3134" w:type="dxa"/>
            <w:shd w:val="clear" w:color="auto" w:fill="auto"/>
            <w:vAlign w:val="center"/>
          </w:tcPr>
          <w:p w:rsidR="00FA07B3" w:rsidRPr="006F5B23" w:rsidRDefault="00FA07B3" w:rsidP="00A304DD">
            <w:pPr>
              <w:spacing w:line="480" w:lineRule="auto"/>
              <w:jc w:val="center"/>
              <w:rPr>
                <w:bCs/>
                <w:color w:val="000000"/>
              </w:rPr>
            </w:pPr>
            <w:r w:rsidRPr="006F5B23">
              <w:rPr>
                <w:bCs/>
                <w:color w:val="000000"/>
              </w:rPr>
              <w:t>76 – 100</w:t>
            </w:r>
          </w:p>
        </w:tc>
        <w:tc>
          <w:tcPr>
            <w:tcW w:w="3134" w:type="dxa"/>
            <w:shd w:val="clear" w:color="auto" w:fill="auto"/>
            <w:vAlign w:val="center"/>
          </w:tcPr>
          <w:p w:rsidR="00FA07B3" w:rsidRPr="006F5B23" w:rsidRDefault="00FA07B3" w:rsidP="00A304DD">
            <w:pPr>
              <w:spacing w:line="480" w:lineRule="auto"/>
              <w:jc w:val="center"/>
              <w:rPr>
                <w:color w:val="000000"/>
              </w:rPr>
            </w:pPr>
            <w:r w:rsidRPr="006F5B23">
              <w:rPr>
                <w:color w:val="000000"/>
              </w:rPr>
              <w:t>Highly Acceptable</w:t>
            </w:r>
          </w:p>
        </w:tc>
      </w:tr>
      <w:tr w:rsidR="00FA07B3" w:rsidRPr="006F5B23" w:rsidTr="00A304DD">
        <w:trPr>
          <w:trHeight w:val="537"/>
          <w:jc w:val="center"/>
        </w:trPr>
        <w:tc>
          <w:tcPr>
            <w:tcW w:w="3134" w:type="dxa"/>
            <w:shd w:val="clear" w:color="auto" w:fill="auto"/>
            <w:vAlign w:val="center"/>
          </w:tcPr>
          <w:p w:rsidR="00FA07B3" w:rsidRPr="006F5B23" w:rsidRDefault="00FA07B3" w:rsidP="00A304DD">
            <w:pPr>
              <w:spacing w:line="480" w:lineRule="auto"/>
              <w:jc w:val="center"/>
              <w:rPr>
                <w:bCs/>
                <w:color w:val="000000"/>
              </w:rPr>
            </w:pPr>
            <w:r w:rsidRPr="006F5B23">
              <w:rPr>
                <w:bCs/>
                <w:color w:val="000000"/>
              </w:rPr>
              <w:t>51 – 75</w:t>
            </w:r>
          </w:p>
        </w:tc>
        <w:tc>
          <w:tcPr>
            <w:tcW w:w="3134" w:type="dxa"/>
            <w:shd w:val="clear" w:color="auto" w:fill="auto"/>
            <w:vAlign w:val="center"/>
          </w:tcPr>
          <w:p w:rsidR="00FA07B3" w:rsidRPr="006F5B23" w:rsidRDefault="00FA07B3" w:rsidP="00A304DD">
            <w:pPr>
              <w:spacing w:line="480" w:lineRule="auto"/>
              <w:jc w:val="center"/>
              <w:rPr>
                <w:color w:val="000000"/>
              </w:rPr>
            </w:pPr>
            <w:r w:rsidRPr="006F5B23">
              <w:rPr>
                <w:color w:val="000000"/>
              </w:rPr>
              <w:t>Very Acceptable</w:t>
            </w:r>
          </w:p>
        </w:tc>
      </w:tr>
      <w:tr w:rsidR="00FA07B3" w:rsidRPr="006F5B23" w:rsidTr="00A304DD">
        <w:trPr>
          <w:trHeight w:val="537"/>
          <w:jc w:val="center"/>
        </w:trPr>
        <w:tc>
          <w:tcPr>
            <w:tcW w:w="3134" w:type="dxa"/>
            <w:shd w:val="clear" w:color="auto" w:fill="auto"/>
            <w:vAlign w:val="center"/>
          </w:tcPr>
          <w:p w:rsidR="00FA07B3" w:rsidRPr="006F5B23" w:rsidRDefault="00FA07B3" w:rsidP="00A304DD">
            <w:pPr>
              <w:spacing w:line="480" w:lineRule="auto"/>
              <w:jc w:val="center"/>
              <w:rPr>
                <w:bCs/>
                <w:color w:val="000000"/>
              </w:rPr>
            </w:pPr>
            <w:r w:rsidRPr="006F5B23">
              <w:rPr>
                <w:bCs/>
                <w:color w:val="000000"/>
              </w:rPr>
              <w:t>26 – 50</w:t>
            </w:r>
          </w:p>
        </w:tc>
        <w:tc>
          <w:tcPr>
            <w:tcW w:w="3134" w:type="dxa"/>
            <w:shd w:val="clear" w:color="auto" w:fill="auto"/>
            <w:vAlign w:val="center"/>
          </w:tcPr>
          <w:p w:rsidR="00FA07B3" w:rsidRPr="006F5B23" w:rsidRDefault="00FA07B3" w:rsidP="00A304DD">
            <w:pPr>
              <w:spacing w:line="480" w:lineRule="auto"/>
              <w:jc w:val="center"/>
              <w:rPr>
                <w:color w:val="000000"/>
              </w:rPr>
            </w:pPr>
            <w:r w:rsidRPr="006F5B23">
              <w:rPr>
                <w:color w:val="000000"/>
              </w:rPr>
              <w:t>Moderately Acceptable</w:t>
            </w:r>
          </w:p>
        </w:tc>
      </w:tr>
      <w:tr w:rsidR="00FA07B3" w:rsidRPr="006F5B23" w:rsidTr="00A304DD">
        <w:trPr>
          <w:trHeight w:val="221"/>
          <w:jc w:val="center"/>
        </w:trPr>
        <w:tc>
          <w:tcPr>
            <w:tcW w:w="3134" w:type="dxa"/>
            <w:shd w:val="clear" w:color="auto" w:fill="auto"/>
            <w:vAlign w:val="center"/>
          </w:tcPr>
          <w:p w:rsidR="00FA07B3" w:rsidRPr="006F5B23" w:rsidRDefault="00FA07B3" w:rsidP="00A304DD">
            <w:pPr>
              <w:spacing w:line="480" w:lineRule="auto"/>
              <w:jc w:val="center"/>
              <w:rPr>
                <w:bCs/>
                <w:color w:val="000000"/>
              </w:rPr>
            </w:pPr>
            <w:r w:rsidRPr="006F5B23">
              <w:rPr>
                <w:bCs/>
                <w:color w:val="000000"/>
              </w:rPr>
              <w:t>1 – 25</w:t>
            </w:r>
          </w:p>
        </w:tc>
        <w:tc>
          <w:tcPr>
            <w:tcW w:w="3134" w:type="dxa"/>
            <w:shd w:val="clear" w:color="auto" w:fill="auto"/>
            <w:vAlign w:val="center"/>
          </w:tcPr>
          <w:p w:rsidR="00FA07B3" w:rsidRPr="006F5B23" w:rsidRDefault="00FA07B3" w:rsidP="00A304DD">
            <w:pPr>
              <w:spacing w:line="480" w:lineRule="auto"/>
              <w:jc w:val="center"/>
              <w:rPr>
                <w:color w:val="000000"/>
              </w:rPr>
            </w:pPr>
            <w:r w:rsidRPr="006F5B23">
              <w:rPr>
                <w:color w:val="000000"/>
              </w:rPr>
              <w:t>Not Acceptable</w:t>
            </w:r>
          </w:p>
        </w:tc>
      </w:tr>
    </w:tbl>
    <w:p w:rsidR="00FA07B3" w:rsidRPr="006F5B23" w:rsidRDefault="00FA07B3" w:rsidP="00FA07B3">
      <w:pPr>
        <w:spacing w:line="480" w:lineRule="auto"/>
        <w:rPr>
          <w:i/>
        </w:rPr>
      </w:pPr>
    </w:p>
    <w:p w:rsidR="00FA07B3" w:rsidRPr="006F5B23" w:rsidRDefault="00FA07B3" w:rsidP="00493CED">
      <w:pPr>
        <w:spacing w:line="480" w:lineRule="auto"/>
        <w:jc w:val="both"/>
      </w:pPr>
      <w:r w:rsidRPr="006F5B23">
        <w:t xml:space="preserve">     The range where the frequency average falls concluded the evaluation of the system. 1 to 25 means “Not Applicable”, 26 to 50 means “Moderately Acceptable”, 51 to 75 means “Very Acceptable” and 76 to 100 means “Highly Acceptable”.</w:t>
      </w:r>
    </w:p>
    <w:p w:rsidR="00FA07B3" w:rsidRPr="006F5B23" w:rsidRDefault="00FA07B3" w:rsidP="00FA07B3">
      <w:pPr>
        <w:spacing w:line="480" w:lineRule="auto"/>
      </w:pPr>
    </w:p>
    <w:p w:rsidR="00FA07B3" w:rsidRDefault="00FA07B3" w:rsidP="00FA07B3">
      <w:pPr>
        <w:spacing w:line="480" w:lineRule="auto"/>
      </w:pPr>
    </w:p>
    <w:p w:rsidR="00F34C04" w:rsidRDefault="00F34C04" w:rsidP="00FA07B3">
      <w:pPr>
        <w:spacing w:line="480" w:lineRule="auto"/>
      </w:pPr>
    </w:p>
    <w:p w:rsidR="00F34C04" w:rsidRDefault="00F34C04" w:rsidP="00FA07B3">
      <w:pPr>
        <w:spacing w:line="480" w:lineRule="auto"/>
      </w:pPr>
    </w:p>
    <w:p w:rsidR="00F34C04" w:rsidRDefault="00F34C04" w:rsidP="00FA07B3">
      <w:pPr>
        <w:spacing w:line="480" w:lineRule="auto"/>
      </w:pPr>
    </w:p>
    <w:p w:rsidR="00F34C04" w:rsidRPr="006F5B23" w:rsidRDefault="00F34C04" w:rsidP="00FA07B3">
      <w:pPr>
        <w:spacing w:line="480" w:lineRule="auto"/>
      </w:pPr>
    </w:p>
    <w:p w:rsidR="00FA07B3" w:rsidRPr="006F5B23" w:rsidRDefault="00493CED" w:rsidP="00493CED">
      <w:pPr>
        <w:spacing w:line="480" w:lineRule="auto"/>
        <w:jc w:val="both"/>
      </w:pPr>
      <w:r>
        <w:t xml:space="preserve">     </w:t>
      </w:r>
      <w:r w:rsidR="00FA07B3" w:rsidRPr="006F5B23">
        <w:t>Weighted mean was used to measure the general response of the survey samples, whether they agree to a given statement or not.</w:t>
      </w:r>
    </w:p>
    <w:p w:rsidR="00FA07B3" w:rsidRPr="006F5B23" w:rsidRDefault="00493CED" w:rsidP="00493CED">
      <w:pPr>
        <w:spacing w:line="480" w:lineRule="auto"/>
        <w:jc w:val="both"/>
      </w:pPr>
      <w:r>
        <w:t xml:space="preserve">     </w:t>
      </w:r>
      <w:r w:rsidR="00FA07B3" w:rsidRPr="006F5B23">
        <w:t>The formula in computing the mean is as follows:</w:t>
      </w:r>
    </w:p>
    <w:p w:rsidR="00FA07B3" w:rsidRPr="006F5B23" w:rsidRDefault="00FA07B3" w:rsidP="00FA07B3">
      <w:pPr>
        <w:spacing w:line="480" w:lineRule="auto"/>
      </w:pPr>
      <w:r w:rsidRPr="006F5B23">
        <w:rPr>
          <w:b/>
        </w:rPr>
        <w:t>Where:</w:t>
      </w:r>
      <w:r w:rsidRPr="006F5B23">
        <w:tab/>
      </w:r>
    </w:p>
    <w:p w:rsidR="00FA07B3" w:rsidRPr="006F5B23" w:rsidRDefault="00FA07B3" w:rsidP="00FA07B3">
      <w:pPr>
        <w:spacing w:line="480" w:lineRule="auto"/>
        <w:rPr>
          <w:rFonts w:eastAsia="Arial Unicode MS"/>
          <w:color w:val="000000"/>
        </w:rPr>
      </w:pPr>
      <w:r w:rsidRPr="006F5B23">
        <w:tab/>
      </w:r>
      <w:r w:rsidRPr="006F5B23">
        <w:rPr>
          <w:rFonts w:eastAsia="Arial Unicode MS"/>
          <w:b/>
          <w:color w:val="000000"/>
        </w:rPr>
        <w:t xml:space="preserve">x̄ - </w:t>
      </w:r>
      <w:r w:rsidRPr="006F5B23">
        <w:rPr>
          <w:rFonts w:eastAsia="Arial Unicode MS"/>
          <w:color w:val="000000"/>
        </w:rPr>
        <w:t>Mean</w:t>
      </w:r>
    </w:p>
    <w:p w:rsidR="00FA07B3" w:rsidRPr="006F5B23" w:rsidRDefault="00FA07B3" w:rsidP="00FA07B3">
      <w:pPr>
        <w:spacing w:line="480" w:lineRule="auto"/>
        <w:rPr>
          <w:rFonts w:eastAsia="Arial Unicode MS"/>
          <w:color w:val="000000"/>
        </w:rPr>
      </w:pPr>
      <w:r w:rsidRPr="006F5B23">
        <w:rPr>
          <w:rFonts w:eastAsia="Arial Unicode MS"/>
          <w:color w:val="000000"/>
        </w:rPr>
        <w:tab/>
      </w:r>
      <w:r w:rsidRPr="006F5B23">
        <w:rPr>
          <w:rFonts w:eastAsia="Arial Unicode MS"/>
          <w:b/>
          <w:color w:val="000000"/>
        </w:rPr>
        <w:t xml:space="preserve">f – </w:t>
      </w:r>
      <w:r w:rsidRPr="006F5B23">
        <w:rPr>
          <w:rFonts w:eastAsia="Arial Unicode MS"/>
          <w:color w:val="000000"/>
        </w:rPr>
        <w:t>Weight given to each respondent</w:t>
      </w:r>
    </w:p>
    <w:p w:rsidR="00FA07B3" w:rsidRPr="006F5B23" w:rsidRDefault="00FA07B3" w:rsidP="00FA07B3">
      <w:pPr>
        <w:spacing w:line="480" w:lineRule="auto"/>
        <w:rPr>
          <w:rFonts w:eastAsia="Arial Unicode MS"/>
          <w:color w:val="000000"/>
        </w:rPr>
      </w:pPr>
      <w:r w:rsidRPr="006F5B23">
        <w:rPr>
          <w:rFonts w:eastAsia="Arial Unicode MS"/>
          <w:color w:val="000000"/>
        </w:rPr>
        <w:tab/>
      </w:r>
      <w:r w:rsidRPr="006F5B23">
        <w:rPr>
          <w:rFonts w:eastAsia="Arial Unicode MS"/>
          <w:b/>
          <w:color w:val="000000"/>
        </w:rPr>
        <w:t xml:space="preserve">x – </w:t>
      </w:r>
      <w:r w:rsidRPr="006F5B23">
        <w:rPr>
          <w:rFonts w:eastAsia="Arial Unicode MS"/>
          <w:color w:val="000000"/>
        </w:rPr>
        <w:t>Number of respondents</w:t>
      </w:r>
    </w:p>
    <w:p w:rsidR="00FA07B3" w:rsidRPr="006F5B23" w:rsidRDefault="0075434F" w:rsidP="00FA07B3">
      <w:pPr>
        <w:spacing w:line="480" w:lineRule="auto"/>
        <w:rPr>
          <w:rFonts w:eastAsia="Arial Unicode MS"/>
          <w:color w:val="000000"/>
        </w:rPr>
      </w:pPr>
      <w:r w:rsidRPr="006F5B23">
        <w:rPr>
          <w:rFonts w:eastAsia="Arial Unicode MS"/>
          <w:noProof/>
          <w:color w:val="000000"/>
          <w:lang w:val="en-PH" w:eastAsia="en-PH"/>
        </w:rPr>
        <w:drawing>
          <wp:anchor distT="0" distB="0" distL="114300" distR="114300" simplePos="0" relativeHeight="251672576" behindDoc="1" locked="0" layoutInCell="1" allowOverlap="1" wp14:anchorId="48BB344D" wp14:editId="50D245F0">
            <wp:simplePos x="0" y="0"/>
            <wp:positionH relativeFrom="column">
              <wp:posOffset>504825</wp:posOffset>
            </wp:positionH>
            <wp:positionV relativeFrom="paragraph">
              <wp:posOffset>178141</wp:posOffset>
            </wp:positionV>
            <wp:extent cx="1445895" cy="977900"/>
            <wp:effectExtent l="0" t="0" r="1905" b="0"/>
            <wp:wrapTight wrapText="bothSides">
              <wp:wrapPolygon edited="0">
                <wp:start x="0" y="0"/>
                <wp:lineTo x="0" y="21039"/>
                <wp:lineTo x="21344" y="21039"/>
                <wp:lineTo x="21344" y="0"/>
                <wp:lineTo x="0" y="0"/>
              </wp:wrapPolygon>
            </wp:wrapTight>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5895" cy="977900"/>
                    </a:xfrm>
                    <a:prstGeom prst="rect">
                      <a:avLst/>
                    </a:prstGeom>
                    <a:noFill/>
                    <a:ln>
                      <a:noFill/>
                    </a:ln>
                  </pic:spPr>
                </pic:pic>
              </a:graphicData>
            </a:graphic>
          </wp:anchor>
        </w:drawing>
      </w:r>
      <w:r w:rsidR="00FA07B3" w:rsidRPr="006F5B23">
        <w:rPr>
          <w:rFonts w:eastAsia="Arial Unicode MS"/>
          <w:color w:val="000000"/>
        </w:rPr>
        <w:tab/>
      </w:r>
      <w:r w:rsidR="00FA07B3" w:rsidRPr="006F5B23">
        <w:rPr>
          <w:rFonts w:eastAsia="Arial Unicode MS"/>
          <w:b/>
          <w:color w:val="000000"/>
        </w:rPr>
        <w:t xml:space="preserve">n – </w:t>
      </w:r>
      <w:r w:rsidR="00FA07B3" w:rsidRPr="006F5B23">
        <w:rPr>
          <w:rFonts w:eastAsia="Arial Unicode MS"/>
          <w:color w:val="000000"/>
        </w:rPr>
        <w:t>Total number of respondents</w:t>
      </w:r>
    </w:p>
    <w:p w:rsidR="00FA07B3" w:rsidRPr="006F5B23" w:rsidRDefault="00FA07B3" w:rsidP="00FA07B3">
      <w:pPr>
        <w:spacing w:line="480" w:lineRule="auto"/>
        <w:rPr>
          <w:rFonts w:eastAsia="Arial Unicode MS"/>
          <w:color w:val="000000"/>
        </w:rPr>
      </w:pPr>
    </w:p>
    <w:p w:rsidR="00FA07B3" w:rsidRPr="006F5B23" w:rsidRDefault="00FA07B3" w:rsidP="00FA07B3">
      <w:pPr>
        <w:spacing w:line="480" w:lineRule="auto"/>
        <w:rPr>
          <w:rFonts w:eastAsia="Arial Unicode MS"/>
          <w:color w:val="000000"/>
        </w:rPr>
      </w:pPr>
      <w:r w:rsidRPr="006F5B23">
        <w:rPr>
          <w:rFonts w:eastAsia="Arial Unicode MS"/>
          <w:color w:val="000000"/>
        </w:rPr>
        <w:tab/>
      </w:r>
    </w:p>
    <w:p w:rsidR="00FA07B3" w:rsidRDefault="00FA07B3" w:rsidP="00FA07B3">
      <w:pPr>
        <w:spacing w:line="480" w:lineRule="auto"/>
      </w:pPr>
    </w:p>
    <w:p w:rsidR="0075434F" w:rsidRPr="006F5B23" w:rsidRDefault="0075434F" w:rsidP="00FA07B3">
      <w:pPr>
        <w:spacing w:line="480" w:lineRule="auto"/>
      </w:pPr>
    </w:p>
    <w:p w:rsidR="00FA07B3" w:rsidRPr="006F5B23" w:rsidRDefault="00FA07B3" w:rsidP="00FA07B3">
      <w:pPr>
        <w:spacing w:line="480" w:lineRule="auto"/>
        <w:rPr>
          <w:b/>
          <w:i/>
        </w:rPr>
      </w:pPr>
      <w:r w:rsidRPr="006F5B23">
        <w:rPr>
          <w:b/>
          <w:i/>
        </w:rPr>
        <w:t>Respondents</w:t>
      </w:r>
    </w:p>
    <w:p w:rsidR="00292661" w:rsidRDefault="00FA07B3" w:rsidP="00493CED">
      <w:pPr>
        <w:spacing w:line="480" w:lineRule="auto"/>
        <w:jc w:val="both"/>
      </w:pPr>
      <w:r w:rsidRPr="006F5B23">
        <w:lastRenderedPageBreak/>
        <w:t xml:space="preserve">     Evaluators were composed of 30 people who are computer science, information technology and information system students, and, professionals. They were purposively chosen to evaluate the developed system.</w:t>
      </w:r>
    </w:p>
    <w:p w:rsidR="00292661" w:rsidRPr="0032781D" w:rsidRDefault="00292661" w:rsidP="0032781D">
      <w:pPr>
        <w:spacing w:line="480" w:lineRule="auto"/>
      </w:pPr>
    </w:p>
    <w:sectPr w:rsidR="00292661" w:rsidRPr="0032781D" w:rsidSect="00D124AE">
      <w:headerReference w:type="default" r:id="rId9"/>
      <w:footerReference w:type="default" r:id="rId10"/>
      <w:headerReference w:type="first" r:id="rId11"/>
      <w:pgSz w:w="12240" w:h="15840" w:code="1"/>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CB7" w:rsidRDefault="00C37CB7" w:rsidP="002D4FA9">
      <w:r>
        <w:separator/>
      </w:r>
    </w:p>
  </w:endnote>
  <w:endnote w:type="continuationSeparator" w:id="0">
    <w:p w:rsidR="00C37CB7" w:rsidRDefault="00C37CB7" w:rsidP="002D4FA9">
      <w:r>
        <w:continuationSeparator/>
      </w:r>
    </w:p>
  </w:endnote>
  <w:endnote w:type="continuationNotice" w:id="1">
    <w:p w:rsidR="00C37CB7" w:rsidRDefault="00C37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142" w:rsidRDefault="00BD41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CB7" w:rsidRDefault="00C37CB7" w:rsidP="002D4FA9">
      <w:r>
        <w:separator/>
      </w:r>
    </w:p>
  </w:footnote>
  <w:footnote w:type="continuationSeparator" w:id="0">
    <w:p w:rsidR="00C37CB7" w:rsidRDefault="00C37CB7" w:rsidP="002D4FA9">
      <w:r>
        <w:continuationSeparator/>
      </w:r>
    </w:p>
  </w:footnote>
  <w:footnote w:type="continuationNotice" w:id="1">
    <w:p w:rsidR="00C37CB7" w:rsidRDefault="00C37C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1899404"/>
      <w:docPartObj>
        <w:docPartGallery w:val="Page Numbers (Top of Page)"/>
        <w:docPartUnique/>
      </w:docPartObj>
    </w:sdtPr>
    <w:sdtEndPr>
      <w:rPr>
        <w:noProof/>
      </w:rPr>
    </w:sdtEndPr>
    <w:sdtContent>
      <w:p w:rsidR="00BD4142" w:rsidRDefault="00BD4142">
        <w:pPr>
          <w:pStyle w:val="Header"/>
          <w:jc w:val="right"/>
        </w:pPr>
        <w:r>
          <w:fldChar w:fldCharType="begin"/>
        </w:r>
        <w:r>
          <w:instrText xml:space="preserve"> PAGE   \* MERGEFORMAT </w:instrText>
        </w:r>
        <w:r>
          <w:fldChar w:fldCharType="separate"/>
        </w:r>
        <w:r w:rsidR="005450B3">
          <w:rPr>
            <w:noProof/>
          </w:rPr>
          <w:t>23</w:t>
        </w:r>
        <w:r>
          <w:rPr>
            <w:noProof/>
          </w:rPr>
          <w:fldChar w:fldCharType="end"/>
        </w:r>
      </w:p>
    </w:sdtContent>
  </w:sdt>
  <w:p w:rsidR="00BD4142" w:rsidRPr="002D4FA9" w:rsidRDefault="00BD4142">
    <w:pPr>
      <w:pStyle w:val="Header"/>
      <w:rPr>
        <w:color w:val="000000" w:themeColor="text1"/>
        <w:lang w:val="en-PH"/>
      </w:rPr>
    </w:pPr>
    <w:r>
      <w:rPr>
        <w:color w:val="000000" w:themeColor="text1"/>
        <w:lang w:val="en-PH"/>
      </w:rPr>
      <w:t xml:space="preserve">WEB-BASED LEARNING RESOURCE </w:t>
    </w:r>
    <w:del w:id="10" w:author="Aeon Joshua Siobal" w:date="2017-09-14T00:14:00Z">
      <w:r>
        <w:rPr>
          <w:color w:val="000000" w:themeColor="text1"/>
          <w:lang w:val="en-PH"/>
        </w:rPr>
        <w:delText>SYSTEM</w:delText>
      </w:r>
    </w:del>
    <w:ins w:id="11" w:author="Aeon Joshua Siobal" w:date="2017-09-14T00:14:00Z">
      <w:r>
        <w:rPr>
          <w:color w:val="000000" w:themeColor="text1"/>
          <w:lang w:val="en-PH"/>
        </w:rPr>
        <w:t>PLATFORM</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0209489"/>
      <w:docPartObj>
        <w:docPartGallery w:val="Page Numbers (Top of Page)"/>
        <w:docPartUnique/>
      </w:docPartObj>
    </w:sdtPr>
    <w:sdtEndPr>
      <w:rPr>
        <w:noProof/>
      </w:rPr>
    </w:sdtEndPr>
    <w:sdtContent>
      <w:p w:rsidR="00BD4142" w:rsidRDefault="00BD4142">
        <w:pPr>
          <w:pStyle w:val="Header"/>
          <w:jc w:val="right"/>
        </w:pPr>
        <w:r>
          <w:fldChar w:fldCharType="begin"/>
        </w:r>
        <w:r>
          <w:instrText xml:space="preserve"> PAGE   \* MERGEFORMAT </w:instrText>
        </w:r>
        <w:r>
          <w:fldChar w:fldCharType="separate"/>
        </w:r>
        <w:r w:rsidR="00CA4412">
          <w:rPr>
            <w:noProof/>
          </w:rPr>
          <w:t>1</w:t>
        </w:r>
        <w:r>
          <w:rPr>
            <w:noProof/>
          </w:rPr>
          <w:fldChar w:fldCharType="end"/>
        </w:r>
      </w:p>
    </w:sdtContent>
  </w:sdt>
  <w:p w:rsidR="00BD4142" w:rsidRPr="002B2501" w:rsidRDefault="00BD4142">
    <w:pPr>
      <w:pStyle w:val="Header"/>
      <w:rPr>
        <w:lang w:val="en-PH"/>
      </w:rPr>
    </w:pPr>
    <w:r>
      <w:rPr>
        <w:lang w:val="en-PH"/>
      </w:rPr>
      <w:t xml:space="preserve">Running head:     WEB-BASED LEARNING RESOURCE </w:t>
    </w:r>
    <w:del w:id="12" w:author="Aeon Joshua Siobal" w:date="2017-09-14T00:14:00Z">
      <w:r>
        <w:rPr>
          <w:lang w:val="en-PH"/>
        </w:rPr>
        <w:delText>SYSTEM</w:delText>
      </w:r>
    </w:del>
    <w:ins w:id="13" w:author="Aeon Joshua Siobal" w:date="2017-09-14T00:14:00Z">
      <w:r>
        <w:rPr>
          <w:lang w:val="en-PH"/>
        </w:rPr>
        <w:t>PLATFORM</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636"/>
    <w:multiLevelType w:val="hybridMultilevel"/>
    <w:tmpl w:val="7200DBC8"/>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1F530C"/>
    <w:multiLevelType w:val="hybridMultilevel"/>
    <w:tmpl w:val="8FBEE186"/>
    <w:lvl w:ilvl="0" w:tplc="CE3C81EA">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04207349"/>
    <w:multiLevelType w:val="hybridMultilevel"/>
    <w:tmpl w:val="6826D84E"/>
    <w:lvl w:ilvl="0" w:tplc="259089D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0CEE3CE2"/>
    <w:multiLevelType w:val="hybridMultilevel"/>
    <w:tmpl w:val="6674E076"/>
    <w:lvl w:ilvl="0" w:tplc="4D46CED6">
      <w:start w:val="1"/>
      <w:numFmt w:val="lowerRoman"/>
      <w:lvlText w:val="%1."/>
      <w:lvlJc w:val="left"/>
      <w:pPr>
        <w:ind w:left="1800" w:hanging="72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10E00584"/>
    <w:multiLevelType w:val="hybridMultilevel"/>
    <w:tmpl w:val="B68C9BA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16A4398"/>
    <w:multiLevelType w:val="hybridMultilevel"/>
    <w:tmpl w:val="9E84BB5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11E06413"/>
    <w:multiLevelType w:val="hybridMultilevel"/>
    <w:tmpl w:val="A85C50E8"/>
    <w:lvl w:ilvl="0" w:tplc="2B1C43E8">
      <w:start w:val="1"/>
      <w:numFmt w:val="upperLetter"/>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0A1ACE"/>
    <w:multiLevelType w:val="hybridMultilevel"/>
    <w:tmpl w:val="12C4537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4BE46D7"/>
    <w:multiLevelType w:val="hybridMultilevel"/>
    <w:tmpl w:val="E22E8C6E"/>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8F75650"/>
    <w:multiLevelType w:val="hybridMultilevel"/>
    <w:tmpl w:val="BADC067C"/>
    <w:lvl w:ilvl="0" w:tplc="1F2C44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6A4293"/>
    <w:multiLevelType w:val="hybridMultilevel"/>
    <w:tmpl w:val="FDDA5AB4"/>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BCF2F61"/>
    <w:multiLevelType w:val="hybridMultilevel"/>
    <w:tmpl w:val="CB864978"/>
    <w:lvl w:ilvl="0" w:tplc="5CC8C42E">
      <w:start w:val="1"/>
      <w:numFmt w:val="lowerRoman"/>
      <w:lvlText w:val="%1."/>
      <w:lvlJc w:val="left"/>
      <w:pPr>
        <w:ind w:left="2880" w:hanging="72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2" w15:restartNumberingAfterBreak="0">
    <w:nsid w:val="3C554EF4"/>
    <w:multiLevelType w:val="hybridMultilevel"/>
    <w:tmpl w:val="865E271A"/>
    <w:lvl w:ilvl="0" w:tplc="3D16C0A8">
      <w:start w:val="1"/>
      <w:numFmt w:val="upperRoman"/>
      <w:lvlText w:val="%1."/>
      <w:lvlJc w:val="left"/>
      <w:pPr>
        <w:tabs>
          <w:tab w:val="num" w:pos="1080"/>
        </w:tabs>
        <w:ind w:left="1080" w:hanging="720"/>
      </w:pPr>
      <w:rPr>
        <w:rFonts w:ascii="Arial" w:hAnsi="Arial" w:cs="Arial" w:hint="default"/>
        <w:b/>
        <w:i w:val="0"/>
      </w:rPr>
    </w:lvl>
    <w:lvl w:ilvl="1" w:tplc="C5BE9FB6">
      <w:start w:val="1"/>
      <w:numFmt w:val="decimal"/>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40581F"/>
    <w:multiLevelType w:val="hybridMultilevel"/>
    <w:tmpl w:val="FF2CEB8E"/>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C5A5EF2"/>
    <w:multiLevelType w:val="hybridMultilevel"/>
    <w:tmpl w:val="6EE6EB5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D2B2F08"/>
    <w:multiLevelType w:val="hybridMultilevel"/>
    <w:tmpl w:val="9C5E438A"/>
    <w:lvl w:ilvl="0" w:tplc="78F0F41C">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6" w15:restartNumberingAfterBreak="0">
    <w:nsid w:val="55BF361D"/>
    <w:multiLevelType w:val="hybridMultilevel"/>
    <w:tmpl w:val="786E9328"/>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8370208"/>
    <w:multiLevelType w:val="hybridMultilevel"/>
    <w:tmpl w:val="17C42DC0"/>
    <w:lvl w:ilvl="0" w:tplc="F72CE2A6">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CD21F99"/>
    <w:multiLevelType w:val="multilevel"/>
    <w:tmpl w:val="3C38B7DC"/>
    <w:lvl w:ilvl="0">
      <w:start w:val="5"/>
      <w:numFmt w:val="bullet"/>
      <w:lvlText w:val="₪"/>
      <w:lvlJc w:val="left"/>
      <w:pPr>
        <w:tabs>
          <w:tab w:val="num" w:pos="1800"/>
        </w:tabs>
        <w:ind w:left="1800" w:hanging="360"/>
      </w:pPr>
      <w:rPr>
        <w:rFonts w:ascii="Arial" w:eastAsia="Times New Roman" w:hAnsi="Aria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F03460F"/>
    <w:multiLevelType w:val="hybridMultilevel"/>
    <w:tmpl w:val="DD083C70"/>
    <w:lvl w:ilvl="0" w:tplc="F614E90E">
      <w:start w:val="1"/>
      <w:numFmt w:val="bullet"/>
      <w:lvlText w:val=""/>
      <w:lvlJc w:val="left"/>
      <w:pPr>
        <w:tabs>
          <w:tab w:val="num" w:pos="1780"/>
        </w:tabs>
        <w:ind w:left="1780" w:hanging="360"/>
      </w:pPr>
      <w:rPr>
        <w:rFonts w:ascii="Symbol" w:hAnsi="Symbol" w:hint="default"/>
        <w:color w:val="auto"/>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20" w15:restartNumberingAfterBreak="0">
    <w:nsid w:val="67656D2D"/>
    <w:multiLevelType w:val="hybridMultilevel"/>
    <w:tmpl w:val="2BB2993C"/>
    <w:lvl w:ilvl="0" w:tplc="FFFFFFFF">
      <w:start w:val="1"/>
      <w:numFmt w:val="decimal"/>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69E70138"/>
    <w:multiLevelType w:val="hybridMultilevel"/>
    <w:tmpl w:val="D34CC506"/>
    <w:lvl w:ilvl="0" w:tplc="C39A5DF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75F63E7A"/>
    <w:multiLevelType w:val="hybridMultilevel"/>
    <w:tmpl w:val="AC748396"/>
    <w:lvl w:ilvl="0" w:tplc="23E08E32">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3" w15:restartNumberingAfterBreak="0">
    <w:nsid w:val="7AD479CC"/>
    <w:multiLevelType w:val="hybridMultilevel"/>
    <w:tmpl w:val="A73AC6C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B280DFC"/>
    <w:multiLevelType w:val="hybridMultilevel"/>
    <w:tmpl w:val="3C38B7DC"/>
    <w:lvl w:ilvl="0" w:tplc="E1D680D2">
      <w:start w:val="5"/>
      <w:numFmt w:val="bullet"/>
      <w:lvlText w:val="₪"/>
      <w:lvlJc w:val="left"/>
      <w:pPr>
        <w:tabs>
          <w:tab w:val="num" w:pos="1800"/>
        </w:tabs>
        <w:ind w:left="180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6"/>
  </w:num>
  <w:num w:numId="3">
    <w:abstractNumId w:val="24"/>
  </w:num>
  <w:num w:numId="4">
    <w:abstractNumId w:val="18"/>
  </w:num>
  <w:num w:numId="5">
    <w:abstractNumId w:val="17"/>
  </w:num>
  <w:num w:numId="6">
    <w:abstractNumId w:val="12"/>
  </w:num>
  <w:num w:numId="7">
    <w:abstractNumId w:val="20"/>
  </w:num>
  <w:num w:numId="8">
    <w:abstractNumId w:val="19"/>
  </w:num>
  <w:num w:numId="9">
    <w:abstractNumId w:val="1"/>
  </w:num>
  <w:num w:numId="10">
    <w:abstractNumId w:val="21"/>
  </w:num>
  <w:num w:numId="11">
    <w:abstractNumId w:val="3"/>
  </w:num>
  <w:num w:numId="12">
    <w:abstractNumId w:val="2"/>
  </w:num>
  <w:num w:numId="13">
    <w:abstractNumId w:val="15"/>
  </w:num>
  <w:num w:numId="14">
    <w:abstractNumId w:val="11"/>
  </w:num>
  <w:num w:numId="15">
    <w:abstractNumId w:val="22"/>
  </w:num>
  <w:num w:numId="16">
    <w:abstractNumId w:val="13"/>
  </w:num>
  <w:num w:numId="17">
    <w:abstractNumId w:val="16"/>
  </w:num>
  <w:num w:numId="18">
    <w:abstractNumId w:val="8"/>
  </w:num>
  <w:num w:numId="19">
    <w:abstractNumId w:val="14"/>
  </w:num>
  <w:num w:numId="20">
    <w:abstractNumId w:val="0"/>
  </w:num>
  <w:num w:numId="21">
    <w:abstractNumId w:val="4"/>
  </w:num>
  <w:num w:numId="22">
    <w:abstractNumId w:val="7"/>
  </w:num>
  <w:num w:numId="23">
    <w:abstractNumId w:val="23"/>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96"/>
    <w:rsid w:val="000022A4"/>
    <w:rsid w:val="0001314A"/>
    <w:rsid w:val="0001726D"/>
    <w:rsid w:val="00026947"/>
    <w:rsid w:val="0004739D"/>
    <w:rsid w:val="00051BD1"/>
    <w:rsid w:val="00052681"/>
    <w:rsid w:val="000849F4"/>
    <w:rsid w:val="000902A2"/>
    <w:rsid w:val="000A31CA"/>
    <w:rsid w:val="000A5EC9"/>
    <w:rsid w:val="000D6E70"/>
    <w:rsid w:val="000F48FC"/>
    <w:rsid w:val="00102A68"/>
    <w:rsid w:val="00124832"/>
    <w:rsid w:val="00124D26"/>
    <w:rsid w:val="00156614"/>
    <w:rsid w:val="00162508"/>
    <w:rsid w:val="001A1062"/>
    <w:rsid w:val="001C2ABA"/>
    <w:rsid w:val="001D50A9"/>
    <w:rsid w:val="001E2C8E"/>
    <w:rsid w:val="00221115"/>
    <w:rsid w:val="00223A66"/>
    <w:rsid w:val="00233001"/>
    <w:rsid w:val="00233097"/>
    <w:rsid w:val="00274F26"/>
    <w:rsid w:val="00292661"/>
    <w:rsid w:val="002B2501"/>
    <w:rsid w:val="002C0501"/>
    <w:rsid w:val="002C57BD"/>
    <w:rsid w:val="002C777F"/>
    <w:rsid w:val="002D4FA9"/>
    <w:rsid w:val="002F46AC"/>
    <w:rsid w:val="002F4A8A"/>
    <w:rsid w:val="00301C6D"/>
    <w:rsid w:val="0030738C"/>
    <w:rsid w:val="00315249"/>
    <w:rsid w:val="003225B1"/>
    <w:rsid w:val="0032781D"/>
    <w:rsid w:val="00351A3C"/>
    <w:rsid w:val="0037436B"/>
    <w:rsid w:val="00376B84"/>
    <w:rsid w:val="003B0455"/>
    <w:rsid w:val="003D7C7B"/>
    <w:rsid w:val="003E7ECB"/>
    <w:rsid w:val="00410680"/>
    <w:rsid w:val="00412EED"/>
    <w:rsid w:val="00424BD1"/>
    <w:rsid w:val="00425D33"/>
    <w:rsid w:val="0044072B"/>
    <w:rsid w:val="0044529D"/>
    <w:rsid w:val="00447653"/>
    <w:rsid w:val="00463EC0"/>
    <w:rsid w:val="00493CED"/>
    <w:rsid w:val="004F5FE8"/>
    <w:rsid w:val="005450B3"/>
    <w:rsid w:val="00552F7B"/>
    <w:rsid w:val="00561509"/>
    <w:rsid w:val="005679CB"/>
    <w:rsid w:val="00573A91"/>
    <w:rsid w:val="005A0D26"/>
    <w:rsid w:val="005A375A"/>
    <w:rsid w:val="005C17EC"/>
    <w:rsid w:val="005D7079"/>
    <w:rsid w:val="005F131B"/>
    <w:rsid w:val="00602B50"/>
    <w:rsid w:val="00621BDD"/>
    <w:rsid w:val="006408CB"/>
    <w:rsid w:val="00671615"/>
    <w:rsid w:val="00675E3E"/>
    <w:rsid w:val="006C1E0D"/>
    <w:rsid w:val="006D1FE1"/>
    <w:rsid w:val="00717E96"/>
    <w:rsid w:val="00744F12"/>
    <w:rsid w:val="0075434F"/>
    <w:rsid w:val="00767B1C"/>
    <w:rsid w:val="00792DF7"/>
    <w:rsid w:val="00797D4D"/>
    <w:rsid w:val="007B2238"/>
    <w:rsid w:val="007D0BA3"/>
    <w:rsid w:val="007D765D"/>
    <w:rsid w:val="007D7DD1"/>
    <w:rsid w:val="007F3680"/>
    <w:rsid w:val="00810C45"/>
    <w:rsid w:val="0082561E"/>
    <w:rsid w:val="008403A8"/>
    <w:rsid w:val="00842A67"/>
    <w:rsid w:val="0085168A"/>
    <w:rsid w:val="00860679"/>
    <w:rsid w:val="008C0555"/>
    <w:rsid w:val="008C4B2A"/>
    <w:rsid w:val="008E6400"/>
    <w:rsid w:val="008F58D7"/>
    <w:rsid w:val="0090041A"/>
    <w:rsid w:val="009123DC"/>
    <w:rsid w:val="009139B4"/>
    <w:rsid w:val="00926C29"/>
    <w:rsid w:val="00932EB3"/>
    <w:rsid w:val="00956B06"/>
    <w:rsid w:val="00965DBC"/>
    <w:rsid w:val="00965E40"/>
    <w:rsid w:val="00972485"/>
    <w:rsid w:val="009A22F3"/>
    <w:rsid w:val="009A4DC8"/>
    <w:rsid w:val="009C2C30"/>
    <w:rsid w:val="009D192D"/>
    <w:rsid w:val="009F219B"/>
    <w:rsid w:val="00A018F7"/>
    <w:rsid w:val="00A034C4"/>
    <w:rsid w:val="00A05582"/>
    <w:rsid w:val="00A304DD"/>
    <w:rsid w:val="00A322A4"/>
    <w:rsid w:val="00A44750"/>
    <w:rsid w:val="00A6132A"/>
    <w:rsid w:val="00A62163"/>
    <w:rsid w:val="00A67391"/>
    <w:rsid w:val="00A72900"/>
    <w:rsid w:val="00AA089B"/>
    <w:rsid w:val="00AA5692"/>
    <w:rsid w:val="00AC3E7F"/>
    <w:rsid w:val="00AC7795"/>
    <w:rsid w:val="00AE390B"/>
    <w:rsid w:val="00B402FC"/>
    <w:rsid w:val="00B66E56"/>
    <w:rsid w:val="00B70B6A"/>
    <w:rsid w:val="00B95146"/>
    <w:rsid w:val="00BC2BDF"/>
    <w:rsid w:val="00BD4142"/>
    <w:rsid w:val="00BE1034"/>
    <w:rsid w:val="00C37CB7"/>
    <w:rsid w:val="00C60BF4"/>
    <w:rsid w:val="00C6687A"/>
    <w:rsid w:val="00C82C4F"/>
    <w:rsid w:val="00CA4412"/>
    <w:rsid w:val="00CB1C67"/>
    <w:rsid w:val="00CC4735"/>
    <w:rsid w:val="00CD6D45"/>
    <w:rsid w:val="00CF1E06"/>
    <w:rsid w:val="00D04025"/>
    <w:rsid w:val="00D079C6"/>
    <w:rsid w:val="00D124AE"/>
    <w:rsid w:val="00D142D5"/>
    <w:rsid w:val="00D15AD8"/>
    <w:rsid w:val="00D70E8C"/>
    <w:rsid w:val="00D7451D"/>
    <w:rsid w:val="00D81458"/>
    <w:rsid w:val="00DA32CF"/>
    <w:rsid w:val="00DA5D46"/>
    <w:rsid w:val="00DC4602"/>
    <w:rsid w:val="00DD1914"/>
    <w:rsid w:val="00DE4E1F"/>
    <w:rsid w:val="00DF0029"/>
    <w:rsid w:val="00DF708F"/>
    <w:rsid w:val="00E03695"/>
    <w:rsid w:val="00E17969"/>
    <w:rsid w:val="00E343D0"/>
    <w:rsid w:val="00E43801"/>
    <w:rsid w:val="00E53030"/>
    <w:rsid w:val="00E86141"/>
    <w:rsid w:val="00EE0780"/>
    <w:rsid w:val="00EE5F7B"/>
    <w:rsid w:val="00F24359"/>
    <w:rsid w:val="00F34C04"/>
    <w:rsid w:val="00F3527E"/>
    <w:rsid w:val="00F37BB4"/>
    <w:rsid w:val="00F61F0E"/>
    <w:rsid w:val="00FA07B3"/>
    <w:rsid w:val="00FC34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E778754-C152-49CA-800C-53996E01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iPriority="35"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5A375A"/>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02694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C4602"/>
    <w:rPr>
      <w:b/>
      <w:sz w:val="20"/>
      <w:szCs w:val="20"/>
    </w:rPr>
  </w:style>
  <w:style w:type="paragraph" w:customStyle="1" w:styleId="BodyText21">
    <w:name w:val="Body Text 21"/>
    <w:basedOn w:val="Normal"/>
    <w:rsid w:val="009139B4"/>
    <w:pPr>
      <w:jc w:val="both"/>
    </w:pPr>
    <w:rPr>
      <w:szCs w:val="20"/>
    </w:rPr>
  </w:style>
  <w:style w:type="paragraph" w:styleId="BodyText">
    <w:name w:val="Body Text"/>
    <w:basedOn w:val="Normal"/>
    <w:rsid w:val="005A375A"/>
    <w:pPr>
      <w:spacing w:after="120"/>
    </w:pPr>
  </w:style>
  <w:style w:type="table" w:styleId="TableGrid">
    <w:name w:val="Table Grid"/>
    <w:basedOn w:val="TableNormal"/>
    <w:uiPriority w:val="59"/>
    <w:rsid w:val="00A6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051BD1"/>
    <w:pPr>
      <w:spacing w:after="120" w:line="480" w:lineRule="auto"/>
      <w:ind w:left="360"/>
    </w:pPr>
  </w:style>
  <w:style w:type="paragraph" w:styleId="BodyTextIndent3">
    <w:name w:val="Body Text Indent 3"/>
    <w:basedOn w:val="Normal"/>
    <w:rsid w:val="00051BD1"/>
    <w:pPr>
      <w:spacing w:after="120"/>
      <w:ind w:left="360"/>
    </w:pPr>
    <w:rPr>
      <w:sz w:val="16"/>
      <w:szCs w:val="16"/>
    </w:rPr>
  </w:style>
  <w:style w:type="character" w:styleId="Hyperlink">
    <w:name w:val="Hyperlink"/>
    <w:basedOn w:val="DefaultParagraphFont"/>
    <w:rsid w:val="00051BD1"/>
    <w:rPr>
      <w:color w:val="0000FF"/>
      <w:u w:val="single"/>
    </w:rPr>
  </w:style>
  <w:style w:type="paragraph" w:styleId="ListParagraph">
    <w:name w:val="List Paragraph"/>
    <w:basedOn w:val="Normal"/>
    <w:uiPriority w:val="34"/>
    <w:qFormat/>
    <w:rsid w:val="00EE5F7B"/>
    <w:pPr>
      <w:ind w:left="720"/>
      <w:contextualSpacing/>
    </w:pPr>
  </w:style>
  <w:style w:type="paragraph" w:styleId="NormalWeb">
    <w:name w:val="Normal (Web)"/>
    <w:basedOn w:val="Normal"/>
    <w:uiPriority w:val="99"/>
    <w:unhideWhenUsed/>
    <w:rsid w:val="00A44750"/>
    <w:pPr>
      <w:spacing w:before="100" w:beforeAutospacing="1" w:after="100" w:afterAutospacing="1"/>
    </w:pPr>
    <w:rPr>
      <w:lang w:val="en-PH" w:eastAsia="en-PH"/>
    </w:rPr>
  </w:style>
  <w:style w:type="paragraph" w:styleId="Header">
    <w:name w:val="header"/>
    <w:basedOn w:val="Normal"/>
    <w:link w:val="HeaderChar"/>
    <w:uiPriority w:val="99"/>
    <w:rsid w:val="002D4FA9"/>
    <w:pPr>
      <w:tabs>
        <w:tab w:val="center" w:pos="4680"/>
        <w:tab w:val="right" w:pos="9360"/>
      </w:tabs>
    </w:pPr>
  </w:style>
  <w:style w:type="character" w:customStyle="1" w:styleId="HeaderChar">
    <w:name w:val="Header Char"/>
    <w:basedOn w:val="DefaultParagraphFont"/>
    <w:link w:val="Header"/>
    <w:uiPriority w:val="99"/>
    <w:rsid w:val="002D4FA9"/>
    <w:rPr>
      <w:sz w:val="24"/>
      <w:szCs w:val="24"/>
      <w:lang w:val="en-US" w:eastAsia="en-US"/>
    </w:rPr>
  </w:style>
  <w:style w:type="paragraph" w:styleId="Footer">
    <w:name w:val="footer"/>
    <w:basedOn w:val="Normal"/>
    <w:link w:val="FooterChar"/>
    <w:rsid w:val="002D4FA9"/>
    <w:pPr>
      <w:tabs>
        <w:tab w:val="center" w:pos="4680"/>
        <w:tab w:val="right" w:pos="9360"/>
      </w:tabs>
    </w:pPr>
  </w:style>
  <w:style w:type="character" w:customStyle="1" w:styleId="FooterChar">
    <w:name w:val="Footer Char"/>
    <w:basedOn w:val="DefaultParagraphFont"/>
    <w:link w:val="Footer"/>
    <w:rsid w:val="002D4FA9"/>
    <w:rPr>
      <w:sz w:val="24"/>
      <w:szCs w:val="24"/>
      <w:lang w:val="en-US" w:eastAsia="en-US"/>
    </w:rPr>
  </w:style>
  <w:style w:type="paragraph" w:customStyle="1" w:styleId="COSStyle">
    <w:name w:val="COS Style"/>
    <w:basedOn w:val="Normal"/>
    <w:link w:val="COSStyleChar"/>
    <w:qFormat/>
    <w:rsid w:val="00FA07B3"/>
    <w:pPr>
      <w:spacing w:after="160" w:line="480" w:lineRule="auto"/>
    </w:pPr>
    <w:rPr>
      <w:rFonts w:eastAsia="Calibri"/>
      <w:szCs w:val="22"/>
    </w:rPr>
  </w:style>
  <w:style w:type="character" w:customStyle="1" w:styleId="COSStyleChar">
    <w:name w:val="COS Style Char"/>
    <w:link w:val="COSStyle"/>
    <w:rsid w:val="00FA07B3"/>
    <w:rPr>
      <w:rFonts w:eastAsia="Calibri"/>
      <w:sz w:val="24"/>
      <w:szCs w:val="22"/>
      <w:lang w:val="en-US" w:eastAsia="en-US"/>
    </w:rPr>
  </w:style>
  <w:style w:type="paragraph" w:styleId="Caption">
    <w:name w:val="caption"/>
    <w:basedOn w:val="Normal"/>
    <w:next w:val="Normal"/>
    <w:uiPriority w:val="35"/>
    <w:unhideWhenUsed/>
    <w:qFormat/>
    <w:rsid w:val="00FA07B3"/>
    <w:pPr>
      <w:spacing w:after="200"/>
    </w:pPr>
    <w:rPr>
      <w:rFonts w:eastAsia="Calibri"/>
      <w:i/>
      <w:iCs/>
      <w:color w:val="44546A"/>
      <w:sz w:val="18"/>
      <w:szCs w:val="18"/>
    </w:rPr>
  </w:style>
  <w:style w:type="character" w:styleId="CommentReference">
    <w:name w:val="annotation reference"/>
    <w:basedOn w:val="DefaultParagraphFont"/>
    <w:rsid w:val="007D0BA3"/>
    <w:rPr>
      <w:sz w:val="16"/>
      <w:szCs w:val="16"/>
    </w:rPr>
  </w:style>
  <w:style w:type="paragraph" w:styleId="CommentText">
    <w:name w:val="annotation text"/>
    <w:basedOn w:val="Normal"/>
    <w:link w:val="CommentTextChar"/>
    <w:rsid w:val="007D0BA3"/>
    <w:rPr>
      <w:sz w:val="20"/>
      <w:szCs w:val="20"/>
    </w:rPr>
  </w:style>
  <w:style w:type="character" w:customStyle="1" w:styleId="CommentTextChar">
    <w:name w:val="Comment Text Char"/>
    <w:basedOn w:val="DefaultParagraphFont"/>
    <w:link w:val="CommentText"/>
    <w:rsid w:val="007D0BA3"/>
    <w:rPr>
      <w:lang w:val="en-US" w:eastAsia="en-US"/>
    </w:rPr>
  </w:style>
  <w:style w:type="paragraph" w:styleId="CommentSubject">
    <w:name w:val="annotation subject"/>
    <w:basedOn w:val="CommentText"/>
    <w:next w:val="CommentText"/>
    <w:link w:val="CommentSubjectChar"/>
    <w:rsid w:val="007D0BA3"/>
    <w:rPr>
      <w:b/>
      <w:bCs/>
    </w:rPr>
  </w:style>
  <w:style w:type="character" w:customStyle="1" w:styleId="CommentSubjectChar">
    <w:name w:val="Comment Subject Char"/>
    <w:basedOn w:val="CommentTextChar"/>
    <w:link w:val="CommentSubject"/>
    <w:rsid w:val="007D0BA3"/>
    <w:rPr>
      <w:b/>
      <w:bCs/>
      <w:lang w:val="en-US" w:eastAsia="en-US"/>
    </w:rPr>
  </w:style>
  <w:style w:type="paragraph" w:styleId="BalloonText">
    <w:name w:val="Balloon Text"/>
    <w:basedOn w:val="Normal"/>
    <w:link w:val="BalloonTextChar"/>
    <w:rsid w:val="007D0BA3"/>
    <w:rPr>
      <w:rFonts w:ascii="Segoe UI" w:hAnsi="Segoe UI" w:cs="Segoe UI"/>
      <w:sz w:val="18"/>
      <w:szCs w:val="18"/>
    </w:rPr>
  </w:style>
  <w:style w:type="character" w:customStyle="1" w:styleId="BalloonTextChar">
    <w:name w:val="Balloon Text Char"/>
    <w:basedOn w:val="DefaultParagraphFont"/>
    <w:link w:val="BalloonText"/>
    <w:rsid w:val="007D0BA3"/>
    <w:rPr>
      <w:rFonts w:ascii="Segoe UI" w:hAnsi="Segoe UI" w:cs="Segoe UI"/>
      <w:sz w:val="18"/>
      <w:szCs w:val="18"/>
      <w:lang w:val="en-US" w:eastAsia="en-US"/>
    </w:rPr>
  </w:style>
  <w:style w:type="paragraph" w:styleId="Revision">
    <w:name w:val="Revision"/>
    <w:hidden/>
    <w:uiPriority w:val="99"/>
    <w:semiHidden/>
    <w:rsid w:val="00F37BB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6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AB8C1-6E19-4BA8-8AE1-7EA00DB6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31</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tup-irtc</Company>
  <LinksUpToDate>false</LinksUpToDate>
  <CharactersWithSpaces>24487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ncgraza</dc:creator>
  <cp:keywords/>
  <dc:description/>
  <cp:lastModifiedBy>Bryan</cp:lastModifiedBy>
  <cp:revision>16</cp:revision>
  <dcterms:created xsi:type="dcterms:W3CDTF">2017-09-13T14:15:00Z</dcterms:created>
  <dcterms:modified xsi:type="dcterms:W3CDTF">2017-09-14T23:10:00Z</dcterms:modified>
</cp:coreProperties>
</file>